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spacing w:before="0" w:after="0" w:line="360" w:lineRule="auto"/>
        <w:rPr>
          <w:b w:val="1"/>
          <w:bCs w:val="1"/>
        </w:rPr>
      </w:pPr>
      <w:commentRangeStart w:id="0"/>
      <w:r>
        <w:rPr>
          <w:b w:val="1"/>
          <w:bCs w:val="1"/>
          <w:i w:val="1"/>
          <w:iCs w:val="1"/>
          <w:rtl w:val="0"/>
          <w:lang w:val="de-DE"/>
        </w:rPr>
        <w:t>Frankenstein</w:t>
      </w:r>
      <w:r>
        <w:rPr>
          <w:b w:val="1"/>
          <w:bCs w:val="1"/>
          <w:rtl w:val="0"/>
          <w:lang w:val="en-US"/>
        </w:rPr>
        <w:t xml:space="preserve"> and the Horrors of Competitive Exclusion</w:t>
      </w:r>
      <w:commentRangeEnd w:id="0"/>
      <w:r>
        <w:commentReference w:id="0"/>
      </w:r>
    </w:p>
    <w:p>
      <w:pPr>
        <w:pStyle w:val="Body A"/>
        <w:spacing w:before="0" w:after="0" w:line="360" w:lineRule="auto"/>
        <w:rPr>
          <w:rFonts w:ascii="Times New Roman" w:cs="Times New Roman" w:hAnsi="Times New Roman" w:eastAsia="Times New Roman"/>
          <w:lang w:val="en-US"/>
        </w:rPr>
      </w:pPr>
    </w:p>
    <w:p>
      <w:pPr>
        <w:pStyle w:val="Body A"/>
        <w:spacing w:before="0" w:after="0" w:line="360" w:lineRule="auto"/>
      </w:pPr>
      <w:r>
        <w:rPr>
          <w:rtl w:val="0"/>
          <w:lang w:val="en-US"/>
        </w:rPr>
        <w:t xml:space="preserve">Bicentennial celebration of the inception of </w:t>
      </w:r>
      <w:r>
        <w:rPr>
          <w:i w:val="1"/>
          <w:iCs w:val="1"/>
          <w:rtl w:val="0"/>
          <w:lang w:val="de-DE"/>
        </w:rPr>
        <w:t>Frankenstein</w:t>
      </w:r>
      <w:r>
        <w:rPr>
          <w:rtl w:val="0"/>
          <w:lang w:val="en-US"/>
        </w:rPr>
        <w:t xml:space="preserve"> invites the present view of Victor Frankenstein and his fateful decision to destroy an unfinished female creature. The act itself was impulsive (caused by a </w:t>
      </w:r>
      <w:r>
        <w:rPr>
          <w:rtl w:val="0"/>
          <w:lang w:val="de-DE"/>
        </w:rPr>
        <w:t>“</w:t>
      </w:r>
      <w:r>
        <w:rPr>
          <w:rtl w:val="0"/>
          <w:lang w:val="en-US"/>
        </w:rPr>
        <w:t>sensation of madness</w:t>
      </w:r>
      <w:r>
        <w:rPr>
          <w:rtl w:val="0"/>
          <w:lang w:val="en-US"/>
        </w:rPr>
        <w:t>”</w:t>
      </w:r>
      <w:r>
        <w:rPr>
          <w:rtl w:val="0"/>
          <w:lang w:val="en-US"/>
        </w:rPr>
        <w:t xml:space="preserve">), but it was preceded </w:t>
      </w:r>
      <w:del w:id="1" w:date="2016-09-12T12:30:00Z" w:author="bioscience  ">
        <w:r>
          <w:rPr>
            <w:rtl w:val="0"/>
            <w:lang w:val="en-US"/>
          </w:rPr>
          <w:delText xml:space="preserve">with </w:delText>
        </w:r>
      </w:del>
      <w:ins w:id="2" w:date="2016-09-12T12:30:00Z" w:author="bioscience  ">
        <w:r>
          <w:rPr>
            <w:rtl w:val="0"/>
            <w:lang w:val="en-US"/>
          </w:rPr>
          <w:t xml:space="preserve">by </w:t>
        </w:r>
      </w:ins>
      <w:r>
        <w:rPr>
          <w:rtl w:val="0"/>
          <w:lang w:val="en-US"/>
        </w:rPr>
        <w:t>agonized reasoning that would be famil</w:t>
      </w:r>
      <w:ins w:id="3" w:date="2016-09-12T12:30:00Z" w:author="bioscience  ">
        <w:r>
          <w:rPr>
            <w:rtl w:val="0"/>
            <w:lang w:val="en-US"/>
          </w:rPr>
          <w:t>i</w:t>
        </w:r>
      </w:ins>
      <w:del w:id="4" w:date="2016-09-12T12:30:00Z" w:author="bioscience  ">
        <w:r>
          <w:rPr>
            <w:rtl w:val="0"/>
            <w:lang w:val="en-US"/>
          </w:rPr>
          <w:delText>”</w:delText>
        </w:r>
      </w:del>
      <w:r>
        <w:rPr>
          <w:rtl w:val="0"/>
          <w:lang w:val="en-US"/>
        </w:rPr>
        <w:t>ar to any student of ecology or evolutionary biology. Here we present a formal treatment of Frankenstein</w:t>
      </w:r>
      <w:r>
        <w:rPr>
          <w:rtl w:val="0"/>
          <w:lang w:val="de-DE"/>
        </w:rPr>
        <w:t>’</w:t>
      </w:r>
      <w:r>
        <w:rPr>
          <w:rtl w:val="0"/>
          <w:lang w:val="en-US"/>
        </w:rPr>
        <w:t xml:space="preserve">s reasoning and show that his rationale for denying a mate to his male creation has empirical justification. It was a prudent decision, </w:t>
      </w:r>
      <w:ins w:id="5" w:date="2016-09-12T14:03:00Z" w:author="Nathaniel Dominy">
        <w:r>
          <w:rPr>
            <w:rtl w:val="0"/>
            <w:lang w:val="en-US"/>
          </w:rPr>
          <w:t xml:space="preserve">as it </w:t>
        </w:r>
      </w:ins>
      <w:r>
        <w:rPr>
          <w:rtl w:val="0"/>
          <w:lang w:val="en-US"/>
        </w:rPr>
        <w:t>avert</w:t>
      </w:r>
      <w:ins w:id="6" w:date="2016-09-12T14:03:00Z" w:author="Nathaniel Dominy">
        <w:r>
          <w:rPr>
            <w:rtl w:val="0"/>
            <w:lang w:val="en-US"/>
          </w:rPr>
          <w:t>ed</w:t>
        </w:r>
      </w:ins>
      <w:del w:id="7" w:date="2016-09-12T14:03:00Z" w:author="Nathaniel Dominy">
        <w:r>
          <w:rPr>
            <w:rtl w:val="0"/>
            <w:lang w:val="en-US"/>
          </w:rPr>
          <w:delText>ing</w:delText>
        </w:r>
      </w:del>
      <w:r>
        <w:rPr>
          <w:rtl w:val="0"/>
          <w:lang w:val="en-US"/>
        </w:rPr>
        <w:t xml:space="preserve"> our own extinction by competitive exclusion. Our results suggest that the central horror of Mary Shelley</w:t>
      </w:r>
      <w:r>
        <w:rPr>
          <w:rtl w:val="0"/>
          <w:lang w:val="de-DE"/>
        </w:rPr>
        <w:t>’</w:t>
      </w:r>
      <w:r>
        <w:rPr>
          <w:rtl w:val="0"/>
          <w:lang w:val="en-US"/>
        </w:rPr>
        <w:t>s novel lies in its prescient command of foundational concepts in ecology and evolution.</w:t>
      </w:r>
    </w:p>
    <w:p>
      <w:pPr>
        <w:pStyle w:val="Body A"/>
        <w:spacing w:before="0" w:after="0" w:line="360" w:lineRule="auto"/>
        <w:rPr>
          <w:rFonts w:ascii="Times New Roman" w:cs="Times New Roman" w:hAnsi="Times New Roman" w:eastAsia="Times New Roman"/>
          <w:b w:val="1"/>
          <w:bCs w:val="1"/>
          <w:lang w:val="en-US"/>
        </w:rPr>
      </w:pPr>
    </w:p>
    <w:p>
      <w:pPr>
        <w:pStyle w:val="Body A"/>
        <w:spacing w:before="0" w:after="0" w:line="360" w:lineRule="auto"/>
        <w:rPr>
          <w:b w:val="1"/>
          <w:bCs w:val="1"/>
          <w:lang w:val="en-US"/>
        </w:rPr>
      </w:pPr>
      <w:r>
        <w:rPr>
          <w:b w:val="1"/>
          <w:bCs w:val="1"/>
          <w:rtl w:val="0"/>
          <w:lang w:val="en-US"/>
        </w:rPr>
        <w:t>Some background</w:t>
      </w:r>
    </w:p>
    <w:p>
      <w:pPr>
        <w:pStyle w:val="Body A"/>
        <w:spacing w:before="0" w:after="0" w:line="360" w:lineRule="auto"/>
        <w:rPr>
          <w:ins w:id="8" w:date="2016-09-12T12:32:00Z" w:author="bioscience  "/>
        </w:rPr>
      </w:pPr>
      <w:r>
        <w:rPr>
          <w:rtl w:val="0"/>
          <w:lang w:val="en-US"/>
        </w:rPr>
        <w:t xml:space="preserve">Victor Frankenstein created and then disavowed a nameless male creature described as </w:t>
      </w:r>
      <w:ins w:id="9" w:date="2016-09-12T12:31:00Z" w:author="bioscience  ">
        <w:r>
          <w:rPr>
            <w:rtl w:val="0"/>
            <w:lang w:val="en-US"/>
          </w:rPr>
          <w:t>8</w:t>
        </w:r>
      </w:ins>
      <w:del w:id="10" w:date="2016-09-12T12:31:00Z" w:author="bioscience  ">
        <w:r>
          <w:rPr>
            <w:rtl w:val="0"/>
            <w:lang w:val="en-US"/>
          </w:rPr>
          <w:delText>eight</w:delText>
        </w:r>
      </w:del>
      <w:r>
        <w:rPr>
          <w:rtl w:val="0"/>
          <w:lang w:val="en-US"/>
        </w:rPr>
        <w:t xml:space="preserve"> feet in height</w:t>
      </w:r>
      <w:del w:id="11" w:date="2016-09-12T12:31:00Z" w:author="bioscience  ">
        <w:r>
          <w:rPr>
            <w:rtl w:val="0"/>
            <w:lang w:val="en-US"/>
          </w:rPr>
          <w:delText>,</w:delText>
        </w:r>
      </w:del>
      <w:r>
        <w:rPr>
          <w:rtl w:val="0"/>
          <w:lang w:val="en-US"/>
        </w:rPr>
        <w:t xml:space="preserve"> and proportionally large. For </w:t>
      </w:r>
      <w:ins w:id="12" w:date="2016-09-12T12:31:00Z" w:author="bioscience  ">
        <w:r>
          <w:rPr>
            <w:rtl w:val="0"/>
            <w:lang w:val="en-US"/>
          </w:rPr>
          <w:t>3</w:t>
        </w:r>
      </w:ins>
      <w:del w:id="13" w:date="2016-09-12T12:31:00Z" w:author="bioscience  ">
        <w:r>
          <w:rPr>
            <w:rtl w:val="0"/>
            <w:lang w:val="en-US"/>
          </w:rPr>
          <w:delText>three</w:delText>
        </w:r>
      </w:del>
      <w:r>
        <w:rPr>
          <w:rtl w:val="0"/>
          <w:lang w:val="en-US"/>
        </w:rPr>
        <w:t xml:space="preserve"> years, the frightened creature wandered the European wilderness, becoming </w:t>
      </w:r>
      <w:ins w:id="14" w:date="2016-09-12T20:25:00Z" w:author="Nathaniel Dominy">
        <w:r>
          <w:rPr>
            <w:rtl w:val="0"/>
            <w:lang w:val="en-US"/>
          </w:rPr>
          <w:t xml:space="preserve">thoughtful, </w:t>
        </w:r>
      </w:ins>
      <w:del w:id="15" w:date="2016-09-12T20:23:00Z" w:author="Nathaniel Dominy">
        <w:r>
          <w:rPr>
            <w:rtl w:val="0"/>
            <w:lang w:val="en-US"/>
          </w:rPr>
          <w:delText xml:space="preserve">considerate </w:delText>
        </w:r>
      </w:del>
      <w:ins w:id="16" w:date="2016-09-12T20:23:00Z" w:author="Nathaniel Dominy">
        <w:r>
          <w:rPr>
            <w:rtl w:val="0"/>
            <w:lang w:val="en-US"/>
          </w:rPr>
          <w:t xml:space="preserve">conscientious, </w:t>
        </w:r>
      </w:ins>
      <w:r>
        <w:rPr>
          <w:rtl w:val="0"/>
          <w:lang w:val="en-US"/>
        </w:rPr>
        <w:t xml:space="preserve">and literate in three languages. </w:t>
      </w:r>
      <w:ins w:id="17" w:date="2016-09-12T14:04:00Z" w:author="Nathaniel Dominy">
        <w:r>
          <w:rPr>
            <w:rtl w:val="0"/>
            <w:lang w:val="en-US"/>
          </w:rPr>
          <w:t>In a pivotal scene, the creature</w:t>
        </w:r>
      </w:ins>
      <w:del w:id="18" w:date="2016-09-12T14:04:00Z" w:author="Nathaniel Dominy">
        <w:r>
          <w:rPr>
            <w:rtl w:val="0"/>
            <w:lang w:val="en-US"/>
          </w:rPr>
          <w:delText>He</w:delText>
        </w:r>
      </w:del>
      <w:r>
        <w:rPr>
          <w:rtl w:val="0"/>
          <w:lang w:val="en-US"/>
        </w:rPr>
        <w:t xml:space="preserve"> </w:t>
      </w:r>
      <w:del w:id="19" w:date="2016-09-12T14:05:00Z" w:author="Nathaniel Dominy">
        <w:r>
          <w:rPr>
            <w:rtl w:val="0"/>
            <w:lang w:val="en-US"/>
          </w:rPr>
          <w:delText>then reunite</w:delText>
        </w:r>
      </w:del>
      <w:ins w:id="20" w:date="2016-09-12T12:31:00Z" w:author="bioscience  ">
        <w:del w:id="21" w:date="2016-09-12T14:05:00Z" w:author="Nathaniel Dominy">
          <w:r>
            <w:rPr>
              <w:rtl w:val="0"/>
              <w:lang w:val="en-US"/>
            </w:rPr>
            <w:delText>d</w:delText>
          </w:r>
        </w:del>
      </w:ins>
      <w:del w:id="22" w:date="2016-09-12T14:05:00Z" w:author="Nathaniel Dominy">
        <w:r>
          <w:rPr>
            <w:rtl w:val="0"/>
            <w:lang w:val="en-US"/>
          </w:rPr>
          <w:delText>s with</w:delText>
        </w:r>
      </w:del>
      <w:ins w:id="23" w:date="2016-09-12T20:22:00Z" w:author="Nathaniel Dominy">
        <w:r>
          <w:rPr>
            <w:rtl w:val="0"/>
            <w:lang w:val="en-US"/>
          </w:rPr>
          <w:t>encounters</w:t>
        </w:r>
      </w:ins>
      <w:r>
        <w:rPr>
          <w:rtl w:val="0"/>
          <w:lang w:val="en-US"/>
        </w:rPr>
        <w:t xml:space="preserve"> Frankenstein in Switzerland and plead</w:t>
      </w:r>
      <w:ins w:id="24" w:date="2016-09-12T12:31:00Z" w:author="bioscience  ">
        <w:del w:id="25" w:date="2016-09-12T14:05:00Z" w:author="Nathaniel Dominy">
          <w:r>
            <w:rPr>
              <w:rtl w:val="0"/>
              <w:lang w:val="en-US"/>
            </w:rPr>
            <w:delText>ed</w:delText>
          </w:r>
        </w:del>
      </w:ins>
      <w:r>
        <w:rPr>
          <w:rtl w:val="0"/>
          <w:lang w:val="en-US"/>
        </w:rPr>
        <w:t xml:space="preserve">s for a female companion </w:t>
      </w:r>
      <w:ins w:id="26" w:date="2016-09-12T12:31:00Z" w:author="bioscience  ">
        <w:r>
          <w:rPr>
            <w:rtl w:val="0"/>
            <w:lang w:val="de-DE"/>
          </w:rPr>
          <w:t>“</w:t>
        </w:r>
      </w:ins>
      <w:del w:id="27" w:date="2016-09-12T12:31:00Z" w:author="bioscience  ">
        <w:r>
          <w:rPr>
            <w:rtl w:val="0"/>
            <w:lang w:val="de-DE"/>
          </w:rPr>
          <w:delText>‘</w:delText>
        </w:r>
      </w:del>
      <w:r>
        <w:rPr>
          <w:rtl w:val="0"/>
          <w:lang w:val="en-US"/>
        </w:rPr>
        <w:t>of the same specie</w:t>
      </w:r>
      <w:ins w:id="28" w:date="2016-09-12T12:31:00Z" w:author="bioscience  ">
        <w:r>
          <w:rPr>
            <w:rtl w:val="0"/>
            <w:lang w:val="en-US"/>
          </w:rPr>
          <w:t>s</w:t>
        </w:r>
      </w:ins>
      <w:ins w:id="29" w:date="2016-09-12T12:31:00Z" w:author="bioscience  ">
        <w:r>
          <w:rPr>
            <w:rtl w:val="0"/>
            <w:lang w:val="en-US"/>
          </w:rPr>
          <w:t>”</w:t>
        </w:r>
      </w:ins>
      <w:del w:id="30" w:date="2016-09-12T12:31:00Z" w:author="bioscience  ">
        <w:r>
          <w:rPr>
            <w:rtl w:val="0"/>
            <w:lang w:val="en-US"/>
          </w:rPr>
          <w:delText>s</w:delText>
        </w:r>
      </w:del>
      <w:del w:id="31" w:date="2016-09-12T12:31:00Z" w:author="bioscience  ">
        <w:r>
          <w:rPr>
            <w:rtl w:val="0"/>
            <w:lang w:val="de-DE"/>
          </w:rPr>
          <w:delText>’</w:delText>
        </w:r>
      </w:del>
      <w:r>
        <w:rPr>
          <w:rtl w:val="0"/>
          <w:lang w:val="de-DE"/>
        </w:rPr>
        <w:t xml:space="preserve"> </w:t>
      </w:r>
      <w:r>
        <w:rPr>
          <w:rtl w:val="0"/>
          <w:lang w:val="en-US"/>
        </w:rPr>
        <w:t xml:space="preserve">to mitigate his loneliness. Crucially, and cleverly, the creature </w:t>
      </w:r>
      <w:del w:id="32" w:date="2016-09-12T20:25:00Z" w:author="Nathaniel Dominy">
        <w:r>
          <w:rPr>
            <w:rtl w:val="0"/>
            <w:lang w:val="en-US"/>
          </w:rPr>
          <w:delText xml:space="preserve">appears to </w:delText>
        </w:r>
      </w:del>
      <w:r>
        <w:rPr>
          <w:rtl w:val="0"/>
          <w:lang w:val="en-US"/>
        </w:rPr>
        <w:t>anticipate</w:t>
      </w:r>
      <w:ins w:id="33" w:date="2016-09-12T20:26:00Z" w:author="Nathaniel Dominy">
        <w:r>
          <w:rPr>
            <w:rtl w:val="0"/>
            <w:lang w:val="en-US"/>
          </w:rPr>
          <w:t>s</w:t>
        </w:r>
      </w:ins>
      <w:r>
        <w:rPr>
          <w:rtl w:val="0"/>
          <w:lang w:val="en-US"/>
        </w:rPr>
        <w:t xml:space="preserve"> and preempt</w:t>
      </w:r>
      <w:ins w:id="34" w:date="2016-09-12T20:26:00Z" w:author="Nathaniel Dominy">
        <w:r>
          <w:rPr>
            <w:rtl w:val="0"/>
            <w:lang w:val="en-US"/>
          </w:rPr>
          <w:t>s</w:t>
        </w:r>
      </w:ins>
      <w:r>
        <w:rPr>
          <w:rtl w:val="0"/>
          <w:lang w:val="en-US"/>
        </w:rPr>
        <w:t xml:space="preserve"> concerns of direct competition with humans; he promises geographic isolation and emphasizes resource partitioning:</w:t>
      </w:r>
    </w:p>
    <w:p>
      <w:pPr>
        <w:pStyle w:val="Body A"/>
        <w:spacing w:before="0" w:after="0" w:line="360" w:lineRule="auto"/>
        <w:rPr>
          <w:color w:val="ff0000"/>
          <w:u w:color="ff0000"/>
          <w:lang w:val="en-US"/>
        </w:rPr>
      </w:pPr>
      <w:ins w:id="35" w:date="2016-09-12T12:32:00Z" w:author="bioscience  ">
        <w:r>
          <w:rPr>
            <w:color w:val="ff0000"/>
            <w:u w:color="ff0000"/>
            <w:rtl w:val="0"/>
            <w:lang w:val="en-US"/>
          </w:rPr>
          <w:t>[Typesetter: Please set the following as a block quote (indented on both sides).]</w:t>
        </w:r>
      </w:ins>
    </w:p>
    <w:p>
      <w:pPr>
        <w:pStyle w:val="Body A"/>
        <w:spacing w:before="0" w:after="0" w:line="360" w:lineRule="auto"/>
        <w:ind w:left="540" w:right="540" w:firstLine="0"/>
        <w:rPr>
          <w:lang w:val="en-US"/>
        </w:rPr>
      </w:pPr>
      <w:r>
        <w:rPr>
          <w:i w:val="1"/>
          <w:iCs w:val="1"/>
          <w:rtl w:val="0"/>
          <w:lang w:val="en-US"/>
        </w:rPr>
        <w:t>If you consent, neither you nor any other human being shall ever see us again: I will go to the vast wilds of South America. My food is not that of man; I do not destroy the lamb and the kid to glut my appetite; acorns and berries afford me sufficient nourishment. My companion will be of the same nature as myself, and will be content with the same fare. We shall make our bed of dried leaves; the sun will shine on us as on man, and will ripen our food.</w:t>
      </w:r>
    </w:p>
    <w:p>
      <w:pPr>
        <w:pStyle w:val="Body A"/>
        <w:spacing w:before="0" w:after="0" w:line="360" w:lineRule="auto"/>
        <w:rPr>
          <w:lang w:val="en-US"/>
        </w:rPr>
      </w:pPr>
      <w:r>
        <w:rPr>
          <w:rtl w:val="0"/>
          <w:lang w:val="en-US"/>
        </w:rPr>
        <w:t xml:space="preserve">Frankenstein conceded </w:t>
      </w:r>
      <w:ins w:id="36" w:date="2016-09-12T14:08:00Z" w:author="Nathaniel Dominy">
        <w:r>
          <w:rPr>
            <w:rtl w:val="0"/>
            <w:lang w:val="en-US"/>
          </w:rPr>
          <w:t xml:space="preserve">to these assurances </w:t>
        </w:r>
      </w:ins>
      <w:r>
        <w:rPr>
          <w:rtl w:val="0"/>
          <w:lang w:val="en-US"/>
        </w:rPr>
        <w:t xml:space="preserve">and commenced work on a female creature. However, he </w:t>
      </w:r>
      <w:del w:id="37" w:date="2016-09-12T20:26:00Z" w:author="Nathaniel Dominy">
        <w:r>
          <w:rPr>
            <w:rtl w:val="0"/>
            <w:lang w:val="en-US"/>
          </w:rPr>
          <w:delText xml:space="preserve">soon </w:delText>
        </w:r>
      </w:del>
      <w:ins w:id="38" w:date="2016-09-12T20:26:00Z" w:author="Nathaniel Dominy">
        <w:r>
          <w:rPr>
            <w:rtl w:val="0"/>
            <w:lang w:val="en-US"/>
          </w:rPr>
          <w:t xml:space="preserve">begins to </w:t>
        </w:r>
      </w:ins>
      <w:r>
        <w:rPr>
          <w:rtl w:val="0"/>
          <w:lang w:val="en-US"/>
        </w:rPr>
        <w:t>reflect</w:t>
      </w:r>
      <w:ins w:id="39" w:date="2016-09-12T12:36:00Z" w:author="bioscience  ">
        <w:del w:id="40" w:date="2016-09-12T14:08:00Z" w:author="Nathaniel Dominy">
          <w:r>
            <w:rPr>
              <w:rtl w:val="0"/>
              <w:lang w:val="en-US"/>
            </w:rPr>
            <w:delText>ed</w:delText>
          </w:r>
        </w:del>
      </w:ins>
      <w:del w:id="41" w:date="2016-09-12T14:08:00Z" w:author="Nathaniel Dominy">
        <w:r>
          <w:rPr>
            <w:rtl w:val="0"/>
            <w:lang w:val="en-US"/>
          </w:rPr>
          <w:delText>s</w:delText>
        </w:r>
      </w:del>
      <w:r>
        <w:rPr>
          <w:rtl w:val="0"/>
          <w:lang w:val="en-US"/>
        </w:rPr>
        <w:t xml:space="preserve"> on the potential for population growth and direct competition: </w:t>
      </w:r>
      <w:ins w:id="42" w:date="2016-09-12T12:36:00Z" w:author="bioscience  ">
        <w:r>
          <w:rPr>
            <w:rtl w:val="0"/>
            <w:lang w:val="en-US"/>
          </w:rPr>
          <w:t>“</w:t>
        </w:r>
      </w:ins>
      <w:ins w:id="43" w:date="2016-09-12T12:36:00Z" w:author="bioscience  ">
        <w:r>
          <w:rPr>
            <w:color w:val="000000"/>
            <w:u w:color="000000"/>
            <w:rtl w:val="0"/>
            <w:lang w:val="en-US"/>
          </w:rPr>
          <w:t>A</w:t>
        </w:r>
      </w:ins>
      <w:del w:id="44" w:date="2016-09-12T12:36:00Z" w:author="bioscience  ">
        <w:r>
          <w:rPr>
            <w:color w:val="000000"/>
            <w:u w:color="000000"/>
            <w:rtl w:val="0"/>
            <w:lang w:val="en-US"/>
          </w:rPr>
          <w:delText>a</w:delText>
        </w:r>
      </w:del>
      <w:r>
        <w:rPr>
          <w:color w:val="000000"/>
          <w:u w:color="000000"/>
          <w:rtl w:val="0"/>
          <w:lang w:val="en-US"/>
        </w:rPr>
        <w:t xml:space="preserve"> race of devils would be propagated upon earth who might make the very existence of the species of man a condition precarious and full of terror.</w:t>
      </w:r>
      <w:ins w:id="45" w:date="2016-09-12T12:37:00Z" w:author="bioscience  ">
        <w:r>
          <w:rPr>
            <w:color w:val="000000"/>
            <w:u w:color="000000"/>
            <w:rtl w:val="0"/>
            <w:lang w:val="en-US"/>
          </w:rPr>
          <w:t>”</w:t>
        </w:r>
      </w:ins>
      <w:r>
        <w:rPr>
          <w:rtl w:val="0"/>
          <w:lang w:val="en-US"/>
        </w:rPr>
        <w:t xml:space="preserve"> The nature of this terror is </w:t>
      </w:r>
      <w:del w:id="46" w:date="2016-09-12T14:08:00Z" w:author="Nathaniel Dominy">
        <w:r>
          <w:rPr>
            <w:rtl w:val="0"/>
            <w:lang w:val="en-US"/>
          </w:rPr>
          <w:delText xml:space="preserve">revealed </w:delText>
        </w:r>
      </w:del>
      <w:ins w:id="47" w:date="2016-09-12T14:08:00Z" w:author="Nathaniel Dominy">
        <w:r>
          <w:rPr>
            <w:rtl w:val="0"/>
            <w:lang w:val="en-US"/>
          </w:rPr>
          <w:t xml:space="preserve">clarified </w:t>
        </w:r>
      </w:ins>
      <w:del w:id="48" w:date="2016-09-12T14:09:00Z" w:author="Nathaniel Dominy">
        <w:r>
          <w:rPr>
            <w:rtl w:val="0"/>
            <w:lang w:val="en-US"/>
          </w:rPr>
          <w:delText xml:space="preserve">as </w:delText>
        </w:r>
      </w:del>
      <w:ins w:id="49" w:date="2016-09-12T14:09:00Z" w:author="Nathaniel Dominy">
        <w:r>
          <w:rPr>
            <w:rtl w:val="0"/>
            <w:lang w:val="en-US"/>
          </w:rPr>
          <w:t xml:space="preserve">when </w:t>
        </w:r>
      </w:ins>
      <w:r>
        <w:rPr>
          <w:rtl w:val="0"/>
          <w:lang w:val="en-US"/>
        </w:rPr>
        <w:t xml:space="preserve">he considers the probability of human extinction: </w:t>
      </w:r>
      <w:ins w:id="50" w:date="2016-09-12T12:37:00Z" w:author="bioscience  ">
        <w:r>
          <w:rPr>
            <w:color w:val="000000"/>
            <w:u w:color="000000"/>
            <w:rtl w:val="0"/>
            <w:lang w:val="en-US"/>
          </w:rPr>
          <w:t>“</w:t>
        </w:r>
      </w:ins>
      <w:ins w:id="51" w:date="2016-09-12T12:37:00Z" w:author="bioscience  ">
        <w:r>
          <w:rPr>
            <w:color w:val="000000"/>
            <w:u w:color="000000"/>
            <w:rtl w:val="0"/>
            <w:lang w:val="en-US"/>
          </w:rPr>
          <w:t>F</w:t>
        </w:r>
      </w:ins>
      <w:del w:id="52" w:date="2016-09-12T12:37:00Z" w:author="bioscience  ">
        <w:r>
          <w:rPr>
            <w:color w:val="000000"/>
            <w:u w:color="000000"/>
            <w:rtl w:val="0"/>
            <w:lang w:val="en-US"/>
          </w:rPr>
          <w:delText>f</w:delText>
        </w:r>
      </w:del>
      <w:r>
        <w:rPr>
          <w:color w:val="000000"/>
          <w:u w:color="000000"/>
          <w:rtl w:val="0"/>
          <w:lang w:val="en-US"/>
        </w:rPr>
        <w:t>uture ages might curse me as their pest, whose selfishness had not hesitated to buy its own peace at the price, perhaps, of the existence of the whole human race.</w:t>
      </w:r>
      <w:ins w:id="53" w:date="2016-09-12T12:37:00Z" w:author="bioscience  ">
        <w:r>
          <w:rPr>
            <w:color w:val="000000"/>
            <w:u w:color="000000"/>
            <w:rtl w:val="0"/>
            <w:lang w:val="en-US"/>
          </w:rPr>
          <w:t>”</w:t>
        </w:r>
      </w:ins>
      <w:ins w:id="54" w:date="2016-09-12T14:09:00Z" w:author="Nathaniel Dominy">
        <w:r>
          <w:rPr>
            <w:rtl w:val="0"/>
            <w:lang w:val="en-US"/>
          </w:rPr>
          <w:t xml:space="preserve"> Here we indulge his anguished conjecture by asking if and when a population of creatures </w:t>
        </w:r>
      </w:ins>
      <w:ins w:id="55" w:date="2016-09-12T14:09:00Z" w:author="Nathaniel Dominy">
        <w:r>
          <w:rPr>
            <w:i w:val="1"/>
            <w:iCs w:val="1"/>
            <w:rtl w:val="0"/>
            <w:lang w:val="en-US"/>
          </w:rPr>
          <w:t>C</w:t>
        </w:r>
      </w:ins>
      <w:ins w:id="56" w:date="2016-09-12T14:09:00Z" w:author="Nathaniel Dominy">
        <w:r>
          <w:rPr>
            <w:rtl w:val="0"/>
            <w:lang w:val="en-US"/>
          </w:rPr>
          <w:t xml:space="preserve"> could drive a population of humans </w:t>
        </w:r>
      </w:ins>
      <w:ins w:id="57" w:date="2016-09-12T14:09:00Z" w:author="Nathaniel Dominy">
        <w:r>
          <w:rPr>
            <w:i w:val="1"/>
            <w:iCs w:val="1"/>
            <w:rtl w:val="0"/>
            <w:lang w:val="en-US"/>
          </w:rPr>
          <w:t>H</w:t>
        </w:r>
      </w:ins>
      <w:ins w:id="58" w:date="2016-09-12T14:09:00Z" w:author="Nathaniel Dominy">
        <w:r>
          <w:rPr>
            <w:rtl w:val="0"/>
            <w:lang w:val="en-US"/>
          </w:rPr>
          <w:t xml:space="preserve"> to extinction.</w:t>
        </w:r>
      </w:ins>
    </w:p>
    <w:p>
      <w:pPr>
        <w:pStyle w:val="Body A"/>
        <w:spacing w:before="0" w:after="0" w:line="360" w:lineRule="auto"/>
        <w:rPr>
          <w:rFonts w:ascii="Times New Roman" w:cs="Times New Roman" w:hAnsi="Times New Roman" w:eastAsia="Times New Roman"/>
          <w:b w:val="1"/>
          <w:bCs w:val="1"/>
          <w:lang w:val="en-US"/>
        </w:rPr>
      </w:pPr>
    </w:p>
    <w:p>
      <w:pPr>
        <w:pStyle w:val="Body A"/>
        <w:spacing w:before="0" w:after="0" w:line="360" w:lineRule="auto"/>
        <w:rPr>
          <w:b w:val="1"/>
          <w:bCs w:val="1"/>
          <w:lang w:val="en-US"/>
        </w:rPr>
      </w:pPr>
      <w:r>
        <w:rPr>
          <w:b w:val="1"/>
          <w:bCs w:val="1"/>
          <w:rtl w:val="0"/>
          <w:lang w:val="en-US"/>
        </w:rPr>
        <w:t>Modeling species interactions</w:t>
      </w:r>
    </w:p>
    <w:p>
      <w:pPr>
        <w:pStyle w:val="Body A"/>
        <w:spacing w:before="0" w:after="0" w:line="360" w:lineRule="auto"/>
        <w:rPr>
          <w:lang w:val="en-US"/>
        </w:rPr>
      </w:pPr>
      <w:ins w:id="59" w:date="2016-09-12T14:24:00Z" w:author="Nathaniel Dominy">
        <w:r>
          <w:rPr>
            <w:rtl w:val="0"/>
            <w:lang w:val="en-US"/>
          </w:rPr>
          <w:t xml:space="preserve">To model species interactions, we elevated a tacit assumption to a formal parameter by assigning competitive advantages to creatures </w:t>
        </w:r>
      </w:ins>
      <w:del w:id="60" w:date="2016-09-12T14:09:00Z" w:author="Nathaniel Dominy">
        <w:r>
          <w:rPr>
            <w:rtl w:val="0"/>
            <w:lang w:val="en-US"/>
          </w:rPr>
          <w:delText xml:space="preserve">Here we indulge this conjecture by asking if and when a population of creatures </w:delText>
        </w:r>
      </w:del>
      <w:del w:id="61" w:date="2016-09-12T14:09:00Z" w:author="Nathaniel Dominy">
        <w:r>
          <w:rPr>
            <w:i w:val="1"/>
            <w:iCs w:val="1"/>
            <w:rtl w:val="0"/>
            <w:lang w:val="en-US"/>
          </w:rPr>
          <w:delText>C</w:delText>
        </w:r>
      </w:del>
      <w:del w:id="62" w:date="2016-09-12T14:09:00Z" w:author="Nathaniel Dominy">
        <w:r>
          <w:rPr>
            <w:rtl w:val="0"/>
            <w:lang w:val="en-US"/>
          </w:rPr>
          <w:delText xml:space="preserve"> could drive a population of humans </w:delText>
        </w:r>
      </w:del>
      <w:del w:id="63" w:date="2016-09-12T14:09:00Z" w:author="Nathaniel Dominy">
        <w:r>
          <w:rPr>
            <w:i w:val="1"/>
            <w:iCs w:val="1"/>
            <w:rtl w:val="0"/>
            <w:lang w:val="en-US"/>
          </w:rPr>
          <w:delText>H</w:delText>
        </w:r>
      </w:del>
      <w:del w:id="64" w:date="2016-09-12T14:09:00Z" w:author="Nathaniel Dominy">
        <w:r>
          <w:rPr>
            <w:rtl w:val="0"/>
            <w:lang w:val="en-US"/>
          </w:rPr>
          <w:delText xml:space="preserve"> to extinction. We elevate a tacit assumption to a formal parameter</w:delText>
        </w:r>
      </w:del>
      <w:ins w:id="65" w:date="2016-09-12T14:19:00Z" w:author="Nathaniel Dominy">
        <w:r>
          <w:rPr>
            <w:rtl w:val="0"/>
            <w:lang w:val="en-US"/>
          </w:rPr>
          <w:t xml:space="preserve">in </w:t>
        </w:r>
      </w:ins>
      <w:del w:id="66" w:date="2016-09-12T14:18:00Z" w:author="Nathaniel Dominy">
        <w:r>
          <w:rPr>
            <w:rtl w:val="0"/>
            <w:lang w:val="en-US"/>
          </w:rPr>
          <w:delText xml:space="preserve"> and use </w:delText>
        </w:r>
      </w:del>
      <w:r>
        <w:rPr>
          <w:rtl w:val="0"/>
          <w:lang w:val="en-US"/>
        </w:rPr>
        <w:t>a classic Lotka-Volterra competition framework</w:t>
      </w:r>
      <w:del w:id="67" w:date="2016-09-12T14:25:00Z" w:author="Nathaniel Dominy">
        <w:r>
          <w:rPr>
            <w:rtl w:val="0"/>
            <w:lang w:val="en-US"/>
          </w:rPr>
          <w:delText xml:space="preserve"> to determine changes in population trajectories</w:delText>
        </w:r>
      </w:del>
      <w:r>
        <w:rPr>
          <w:rtl w:val="0"/>
          <w:lang w:val="en-US"/>
        </w:rPr>
        <w:t xml:space="preserve">, where the effect of creatures on humans (which is always harmful by direct or indirect competitive interaction) is </w:t>
      </w:r>
      <w:r>
        <w:rPr>
          <w:i w:val="1"/>
          <w:iCs w:val="1"/>
          <w:rtl w:val="0"/>
          <w:lang w:val="en-US"/>
        </w:rPr>
        <w:t>a</w:t>
      </w:r>
      <w:r>
        <w:rPr>
          <w:i w:val="1"/>
          <w:iCs w:val="1"/>
          <w:vertAlign w:val="subscript"/>
          <w:rtl w:val="0"/>
          <w:lang w:val="en-US"/>
        </w:rPr>
        <w:t>HC</w:t>
      </w:r>
      <w:r>
        <w:rPr>
          <w:rtl w:val="0"/>
          <w:lang w:val="en-US"/>
        </w:rPr>
        <w:t xml:space="preserve">, and the effect of humans on creatures is </w:t>
      </w:r>
      <w:r>
        <w:rPr>
          <w:i w:val="1"/>
          <w:iCs w:val="1"/>
          <w:rtl w:val="0"/>
          <w:lang w:val="en-US"/>
        </w:rPr>
        <w:t>a</w:t>
      </w:r>
      <w:r>
        <w:rPr>
          <w:i w:val="1"/>
          <w:iCs w:val="1"/>
          <w:vertAlign w:val="subscript"/>
          <w:rtl w:val="0"/>
          <w:lang w:val="en-US"/>
        </w:rPr>
        <w:t>CH</w:t>
      </w:r>
      <w:r>
        <w:rPr>
          <w:rtl w:val="0"/>
          <w:lang w:val="en-US"/>
        </w:rPr>
        <w:t xml:space="preserve">, where </w:t>
      </w:r>
      <w:r>
        <w:rPr>
          <w:i w:val="1"/>
          <w:iCs w:val="1"/>
          <w:rtl w:val="0"/>
          <w:lang w:val="en-US"/>
        </w:rPr>
        <w:t>a</w:t>
      </w:r>
      <w:r>
        <w:rPr>
          <w:i w:val="1"/>
          <w:iCs w:val="1"/>
          <w:vertAlign w:val="subscript"/>
          <w:rtl w:val="0"/>
          <w:lang w:val="en-US"/>
        </w:rPr>
        <w:t>HC</w:t>
      </w:r>
      <w:r>
        <w:rPr>
          <w:rtl w:val="0"/>
          <w:lang w:val="en-US"/>
        </w:rPr>
        <w:t xml:space="preserve"> &gt; </w:t>
      </w:r>
      <w:r>
        <w:rPr>
          <w:i w:val="1"/>
          <w:iCs w:val="1"/>
          <w:rtl w:val="0"/>
          <w:lang w:val="en-US"/>
        </w:rPr>
        <w:t>a</w:t>
      </w:r>
      <w:r>
        <w:rPr>
          <w:i w:val="1"/>
          <w:iCs w:val="1"/>
          <w:vertAlign w:val="subscript"/>
          <w:rtl w:val="0"/>
          <w:lang w:val="en-US"/>
        </w:rPr>
        <w:t>CH</w:t>
      </w:r>
      <w:r>
        <w:rPr>
          <w:rtl w:val="0"/>
          <w:lang w:val="en-US"/>
        </w:rPr>
        <w:t xml:space="preserve"> maintains a competitive advantage for creatures. Given growth rates for humans </w:t>
      </w:r>
      <w:r>
        <w:rPr>
          <w:i w:val="1"/>
          <w:iCs w:val="1"/>
          <w:rtl w:val="0"/>
          <w:lang w:val="en-US"/>
        </w:rPr>
        <w:t>r</w:t>
      </w:r>
      <w:r>
        <w:rPr>
          <w:i w:val="1"/>
          <w:iCs w:val="1"/>
          <w:vertAlign w:val="subscript"/>
          <w:rtl w:val="0"/>
          <w:lang w:val="en-US"/>
        </w:rPr>
        <w:t>H</w:t>
      </w:r>
      <w:r>
        <w:rPr>
          <w:rtl w:val="0"/>
          <w:lang w:val="en-US"/>
        </w:rPr>
        <w:t xml:space="preserve"> and creatures </w:t>
      </w:r>
      <w:r>
        <w:rPr>
          <w:i w:val="1"/>
          <w:iCs w:val="1"/>
          <w:rtl w:val="0"/>
          <w:lang w:val="en-US"/>
        </w:rPr>
        <w:t>r</w:t>
      </w:r>
      <w:r>
        <w:rPr>
          <w:i w:val="1"/>
          <w:iCs w:val="1"/>
          <w:vertAlign w:val="subscript"/>
          <w:rtl w:val="0"/>
          <w:lang w:val="en-US"/>
        </w:rPr>
        <w:t>C</w:t>
      </w:r>
      <w:r>
        <w:rPr>
          <w:rtl w:val="0"/>
          <w:lang w:val="en-US"/>
        </w:rPr>
        <w:t xml:space="preserve">, as well as a carrying capacity for both </w:t>
      </w:r>
      <w:r>
        <w:rPr>
          <w:i w:val="1"/>
          <w:iCs w:val="1"/>
          <w:rtl w:val="0"/>
          <w:lang w:val="en-US"/>
        </w:rPr>
        <w:t>k</w:t>
      </w:r>
      <w:r>
        <w:rPr>
          <w:rtl w:val="0"/>
          <w:lang w:val="en-US"/>
        </w:rPr>
        <w:t xml:space="preserve">, the </w:t>
      </w:r>
      <w:commentRangeStart w:id="68"/>
      <w:ins w:id="69" w:date="2016-09-12T12:38:00Z" w:author="bioscience  ">
        <w:r>
          <w:rPr>
            <w:rtl w:val="0"/>
            <w:lang w:val="en-US"/>
          </w:rPr>
          <w:t>two-dimensional</w:t>
        </w:r>
      </w:ins>
      <w:commentRangeEnd w:id="68"/>
      <w:r>
        <w:commentReference w:id="68"/>
      </w:r>
      <w:del w:id="70" w:date="2016-09-12T12:38:00Z" w:author="bioscience  ">
        <w:r>
          <w:rPr>
            <w:rtl w:val="0"/>
            <w:lang w:val="en-US"/>
          </w:rPr>
          <w:delText>2-D</w:delText>
        </w:r>
      </w:del>
      <w:r>
        <w:rPr>
          <w:rtl w:val="0"/>
          <w:lang w:val="en-US"/>
        </w:rPr>
        <w:t xml:space="preserve"> continuous time model is written</w:t>
      </w:r>
    </w:p>
    <w:p>
      <w:pPr>
        <w:pStyle w:val="Body A"/>
        <w:spacing w:before="0" w:after="0" w:line="360" w:lineRule="auto"/>
        <w:rPr>
          <w:ins w:id="71" w:date="2016-09-14T11:29:34Z" w:author="Justin Yeakel"/>
        </w:rPr>
      </w:pPr>
      <w:commentRangeStart w:id="72"/>
      <w:r>
        <w:drawing>
          <wp:inline distT="0" distB="0" distL="0" distR="0">
            <wp:extent cx="2167652" cy="442993"/>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2167652" cy="442993"/>
                    </a:xfrm>
                    <a:prstGeom prst="rect">
                      <a:avLst/>
                    </a:prstGeom>
                    <a:ln w="12700" cap="flat">
                      <a:noFill/>
                      <a:miter lim="400000"/>
                    </a:ln>
                    <a:effectLst/>
                  </pic:spPr>
                </pic:pic>
              </a:graphicData>
            </a:graphic>
          </wp:inline>
        </w:drawing>
      </w:r>
      <w:commentRangeEnd w:id="72"/>
      <w:r>
        <w:commentReference w:id="72"/>
      </w:r>
    </w:p>
    <w:p>
      <w:pPr>
        <w:pStyle w:val="Body A"/>
        <w:spacing w:before="0" w:after="0" w:line="360" w:lineRule="auto"/>
        <w:rPr>
          <w:ins w:id="73" w:date="2016-09-14T11:29:34Z" w:author="Justin Yeakel"/>
          <w:i w:val="1"/>
          <w:iCs w:val="1"/>
        </w:rPr>
      </w:pPr>
      <w:ins w:id="74" w:date="2016-09-14T11:29:34Z" w:author="Justin Yeakel">
        <w:r>
          <w:rPr>
            <w:i w:val="1"/>
            <w:iCs w:val="1"/>
            <w:rtl w:val="0"/>
            <w:lang w:val="en-US"/>
          </w:rPr>
          <w:t>H(overdot) = r</w:t>
        </w:r>
      </w:ins>
      <w:ins w:id="75" w:date="2016-09-14T11:29:34Z" w:author="Justin Yeakel">
        <w:r>
          <w:rPr>
            <w:i w:val="1"/>
            <w:iCs w:val="1"/>
            <w:vertAlign w:val="subscript"/>
            <w:rtl w:val="0"/>
            <w:lang w:val="en-US"/>
          </w:rPr>
          <w:t>H</w:t>
        </w:r>
      </w:ins>
      <w:ins w:id="76" w:date="2016-09-14T11:29:34Z" w:author="Justin Yeakel">
        <w:r>
          <w:rPr>
            <w:i w:val="1"/>
            <w:iCs w:val="1"/>
            <w:rtl w:val="0"/>
            <w:lang w:val="en-US"/>
          </w:rPr>
          <w:t>H</w:t>
        </w:r>
      </w:ins>
      <w:ins w:id="77" w:date="2016-09-14T11:29:34Z" w:author="Justin Yeakel">
        <w:r>
          <w:rPr>
            <w:i w:val="0"/>
            <w:iCs w:val="0"/>
            <w:rtl w:val="0"/>
            <w:lang w:val="en-US"/>
          </w:rPr>
          <w:t>(</w:t>
        </w:r>
      </w:ins>
      <w:ins w:id="78" w:date="2016-09-14T11:29:34Z" w:author="Justin Yeakel">
        <w:r>
          <w:rPr>
            <w:i w:val="1"/>
            <w:iCs w:val="1"/>
            <w:rtl w:val="0"/>
            <w:lang w:val="en-US"/>
          </w:rPr>
          <w:t>1-</w:t>
        </w:r>
      </w:ins>
      <w:ins w:id="79" w:date="2016-09-14T11:29:34Z" w:author="Justin Yeakel">
        <w:r>
          <w:rPr>
            <w:i w:val="0"/>
            <w:iCs w:val="0"/>
            <w:rtl w:val="0"/>
            <w:lang w:val="en-US"/>
          </w:rPr>
          <w:t>(</w:t>
        </w:r>
      </w:ins>
      <w:ins w:id="80" w:date="2016-09-14T11:29:34Z" w:author="Justin Yeakel">
        <w:r>
          <w:rPr>
            <w:i w:val="1"/>
            <w:iCs w:val="1"/>
            <w:rtl w:val="0"/>
            <w:lang w:val="en-US"/>
          </w:rPr>
          <w:t>H+a</w:t>
        </w:r>
      </w:ins>
      <w:ins w:id="81" w:date="2016-09-14T11:29:34Z" w:author="Justin Yeakel">
        <w:r>
          <w:rPr>
            <w:i w:val="1"/>
            <w:iCs w:val="1"/>
            <w:vertAlign w:val="subscript"/>
            <w:rtl w:val="0"/>
            <w:lang w:val="en-US"/>
          </w:rPr>
          <w:t>HC</w:t>
        </w:r>
      </w:ins>
      <w:ins w:id="82" w:date="2016-09-14T11:29:34Z" w:author="Justin Yeakel">
        <w:r>
          <w:rPr>
            <w:i w:val="1"/>
            <w:iCs w:val="1"/>
            <w:rtl w:val="0"/>
            <w:lang w:val="en-US"/>
          </w:rPr>
          <w:t>C</w:t>
        </w:r>
      </w:ins>
      <w:ins w:id="83" w:date="2016-09-14T11:29:34Z" w:author="Justin Yeakel">
        <w:r>
          <w:rPr>
            <w:i w:val="0"/>
            <w:iCs w:val="0"/>
            <w:rtl w:val="0"/>
            <w:lang w:val="en-US"/>
          </w:rPr>
          <w:t>)</w:t>
        </w:r>
      </w:ins>
      <w:ins w:id="84" w:date="2016-09-14T11:29:34Z" w:author="Justin Yeakel">
        <w:r>
          <w:rPr>
            <w:i w:val="1"/>
            <w:iCs w:val="1"/>
            <w:rtl w:val="0"/>
            <w:lang w:val="en-US"/>
          </w:rPr>
          <w:t>/k</w:t>
        </w:r>
      </w:ins>
      <w:ins w:id="85" w:date="2016-09-14T11:29:34Z" w:author="Justin Yeakel">
        <w:r>
          <w:rPr>
            <w:i w:val="0"/>
            <w:iCs w:val="0"/>
            <w:rtl w:val="0"/>
            <w:lang w:val="en-US"/>
          </w:rPr>
          <w:t>)</w:t>
        </w:r>
      </w:ins>
      <w:ins w:id="86" w:date="2016-09-14T11:29:34Z" w:author="Justin Yeakel">
        <w:r>
          <w:rPr>
            <w:i w:val="1"/>
            <w:iCs w:val="1"/>
            <w:rtl w:val="0"/>
            <w:lang w:val="en-US"/>
          </w:rPr>
          <w:t>,</w:t>
        </w:r>
      </w:ins>
    </w:p>
    <w:p>
      <w:pPr>
        <w:pStyle w:val="Body A"/>
        <w:spacing w:before="0" w:after="0" w:line="360" w:lineRule="auto"/>
        <w:rPr>
          <w:i w:val="1"/>
          <w:iCs w:val="1"/>
        </w:rPr>
      </w:pPr>
      <w:ins w:id="87" w:date="2016-09-14T11:29:34Z" w:author="Justin Yeakel">
        <w:r>
          <w:rPr>
            <w:i w:val="1"/>
            <w:iCs w:val="1"/>
            <w:rtl w:val="0"/>
            <w:lang w:val="en-US"/>
          </w:rPr>
          <w:t>C(overdot) = r</w:t>
        </w:r>
      </w:ins>
      <w:ins w:id="88" w:date="2016-09-14T11:29:34Z" w:author="Justin Yeakel">
        <w:r>
          <w:rPr>
            <w:i w:val="1"/>
            <w:iCs w:val="1"/>
            <w:vertAlign w:val="subscript"/>
            <w:rtl w:val="0"/>
            <w:lang w:val="en-US"/>
          </w:rPr>
          <w:t>C</w:t>
        </w:r>
      </w:ins>
      <w:ins w:id="89" w:date="2016-09-14T11:29:34Z" w:author="Justin Yeakel">
        <w:r>
          <w:rPr>
            <w:i w:val="1"/>
            <w:iCs w:val="1"/>
            <w:rtl w:val="0"/>
            <w:lang w:val="en-US"/>
          </w:rPr>
          <w:t>C</w:t>
        </w:r>
      </w:ins>
      <w:ins w:id="90" w:date="2016-09-14T11:29:34Z" w:author="Justin Yeakel">
        <w:r>
          <w:rPr>
            <w:i w:val="0"/>
            <w:iCs w:val="0"/>
            <w:rtl w:val="0"/>
            <w:lang w:val="en-US"/>
          </w:rPr>
          <w:t>(</w:t>
        </w:r>
      </w:ins>
      <w:ins w:id="91" w:date="2016-09-14T11:29:34Z" w:author="Justin Yeakel">
        <w:r>
          <w:rPr>
            <w:i w:val="1"/>
            <w:iCs w:val="1"/>
            <w:rtl w:val="0"/>
            <w:lang w:val="en-US"/>
          </w:rPr>
          <w:t xml:space="preserve">1- </w:t>
        </w:r>
      </w:ins>
      <w:ins w:id="92" w:date="2016-09-14T11:29:34Z" w:author="Justin Yeakel">
        <w:r>
          <w:rPr>
            <w:i w:val="0"/>
            <w:iCs w:val="0"/>
            <w:rtl w:val="0"/>
            <w:lang w:val="en-US"/>
          </w:rPr>
          <w:t>(</w:t>
        </w:r>
      </w:ins>
      <w:ins w:id="93" w:date="2016-09-14T11:29:34Z" w:author="Justin Yeakel">
        <w:r>
          <w:rPr>
            <w:i w:val="1"/>
            <w:iCs w:val="1"/>
            <w:rtl w:val="0"/>
            <w:lang w:val="en-US"/>
          </w:rPr>
          <w:t>C + a</w:t>
        </w:r>
      </w:ins>
      <w:ins w:id="94" w:date="2016-09-14T11:29:34Z" w:author="Justin Yeakel">
        <w:r>
          <w:rPr>
            <w:i w:val="1"/>
            <w:iCs w:val="1"/>
            <w:vertAlign w:val="subscript"/>
            <w:rtl w:val="0"/>
            <w:lang w:val="en-US"/>
          </w:rPr>
          <w:t>CH</w:t>
        </w:r>
      </w:ins>
      <w:ins w:id="95" w:date="2016-09-14T11:29:34Z" w:author="Justin Yeakel">
        <w:r>
          <w:rPr>
            <w:i w:val="1"/>
            <w:iCs w:val="1"/>
            <w:rtl w:val="0"/>
            <w:lang w:val="en-US"/>
          </w:rPr>
          <w:t>H</w:t>
        </w:r>
      </w:ins>
      <w:ins w:id="96" w:date="2016-09-14T11:29:34Z" w:author="Justin Yeakel">
        <w:r>
          <w:rPr>
            <w:i w:val="0"/>
            <w:iCs w:val="0"/>
            <w:rtl w:val="0"/>
            <w:lang w:val="en-US"/>
          </w:rPr>
          <w:t>)</w:t>
        </w:r>
      </w:ins>
      <w:ins w:id="97" w:date="2016-09-14T11:29:34Z" w:author="Justin Yeakel">
        <w:r>
          <w:rPr>
            <w:i w:val="1"/>
            <w:iCs w:val="1"/>
            <w:rtl w:val="0"/>
            <w:lang w:val="en-US"/>
          </w:rPr>
          <w:t>/k</w:t>
        </w:r>
      </w:ins>
      <w:ins w:id="98" w:date="2016-09-14T11:29:34Z" w:author="Justin Yeakel">
        <w:r>
          <w:rPr>
            <w:i w:val="0"/>
            <w:iCs w:val="0"/>
            <w:rtl w:val="0"/>
            <w:lang w:val="en-US"/>
          </w:rPr>
          <w:t>)</w:t>
        </w:r>
      </w:ins>
      <w:ins w:id="99" w:date="2016-09-14T11:29:34Z" w:author="Justin Yeakel">
        <w:r>
          <w:rPr>
            <w:i w:val="1"/>
            <w:iCs w:val="1"/>
            <w:rtl w:val="0"/>
            <w:lang w:val="en-US"/>
          </w:rPr>
          <w:t>,</w:t>
        </w:r>
      </w:ins>
    </w:p>
    <w:p>
      <w:pPr>
        <w:pStyle w:val="Body A"/>
        <w:spacing w:before="0" w:after="0" w:line="360" w:lineRule="auto"/>
        <w:rPr>
          <w:lang w:val="en-US"/>
        </w:rPr>
      </w:pPr>
      <w:r>
        <w:rPr>
          <w:rtl w:val="0"/>
          <w:lang w:val="en-US"/>
        </w:rPr>
        <w:t xml:space="preserve">where human extinction is inevitable. However, the time to extinction could be as much as </w:t>
      </w:r>
      <w:r>
        <w:rPr>
          <w:i w:val="1"/>
          <w:iCs w:val="1"/>
          <w:rtl w:val="0"/>
          <w:lang w:val="en-US"/>
        </w:rPr>
        <w:t>t</w:t>
      </w:r>
      <w:r>
        <w:rPr>
          <w:i w:val="1"/>
          <w:iCs w:val="1"/>
          <w:vertAlign w:val="subscript"/>
          <w:rtl w:val="0"/>
          <w:lang w:val="en-US"/>
        </w:rPr>
        <w:t>e</w:t>
      </w:r>
      <w:ins w:id="100" w:date="2016-09-12T12:43:00Z" w:author="bioscience  ">
        <w:r>
          <w:rPr>
            <w:i w:val="1"/>
            <w:iCs w:val="1"/>
            <w:vertAlign w:val="subscript"/>
            <w:rtl w:val="0"/>
            <w:lang w:val="en-US"/>
          </w:rPr>
          <w:t xml:space="preserve"> </w:t>
        </w:r>
      </w:ins>
      <w:r>
        <w:rPr>
          <w:rtl w:val="0"/>
          <w:lang w:val="en-US"/>
        </w:rPr>
        <w:t>=</w:t>
      </w:r>
      <w:ins w:id="101" w:date="2016-09-12T12:43:00Z" w:author="bioscience  ">
        <w:r>
          <w:rPr>
            <w:rtl w:val="0"/>
            <w:lang w:val="en-US"/>
          </w:rPr>
          <w:t xml:space="preserve"> </w:t>
        </w:r>
      </w:ins>
      <w:r>
        <w:rPr>
          <w:rtl w:val="0"/>
          <w:lang w:val="en-US"/>
        </w:rPr>
        <w:t>10</w:t>
      </w:r>
      <w:r>
        <w:rPr>
          <w:vertAlign w:val="superscript"/>
          <w:rtl w:val="0"/>
          <w:lang w:val="en-US"/>
        </w:rPr>
        <w:t>8</w:t>
      </w:r>
      <w:r>
        <w:rPr>
          <w:rtl w:val="0"/>
          <w:lang w:val="en-US"/>
        </w:rPr>
        <w:t xml:space="preserve"> years, which is tantamount to species coexistence at biological timescales.</w:t>
      </w:r>
    </w:p>
    <w:p>
      <w:pPr>
        <w:pStyle w:val="Body A"/>
        <w:spacing w:before="0" w:after="0" w:line="360" w:lineRule="auto"/>
      </w:pPr>
      <w:ins w:id="102" w:date="2016-09-12T12:43:00Z" w:author="bioscience  ">
        <w:r>
          <w:rPr>
            <w:lang w:val="en-US"/>
          </w:rPr>
          <w:tab/>
        </w:r>
      </w:ins>
      <w:r>
        <w:rPr>
          <w:rtl w:val="0"/>
          <w:lang w:val="en-US"/>
        </w:rPr>
        <w:t>Such an outcome is hardly surprising</w:t>
      </w:r>
      <w:ins w:id="103" w:date="2016-09-12T12:43:00Z" w:author="bioscience  ">
        <w:r>
          <w:rPr>
            <w:rtl w:val="0"/>
            <w:lang w:val="en-US"/>
          </w:rPr>
          <w:t>,</w:t>
        </w:r>
      </w:ins>
      <w:r>
        <w:rPr>
          <w:rtl w:val="0"/>
          <w:lang w:val="en-US"/>
        </w:rPr>
        <w:t xml:space="preserve"> given that the</w:t>
      </w:r>
      <w:ins w:id="104" w:date="2016-09-14T11:31:07Z" w:author="Justin Yeakel">
        <w:r>
          <w:rPr>
            <w:rtl w:val="0"/>
            <w:lang w:val="en-US"/>
          </w:rPr>
          <w:t xml:space="preserve"> global</w:t>
        </w:r>
      </w:ins>
      <w:r>
        <w:rPr>
          <w:rtl w:val="0"/>
          <w:lang w:val="en-US"/>
        </w:rPr>
        <w:t xml:space="preserve"> human population of 1816 would have exceeded a founding population of two creatures by nine orders of magnitude. The population of Europe was then 178</w:t>
      </w:r>
      <w:ins w:id="105" w:date="2016-09-12T12:43:00Z" w:author="bioscience  ">
        <w:r>
          <w:rPr>
            <w:rtl w:val="0"/>
            <w:lang w:val="en-US"/>
          </w:rPr>
          <w:t xml:space="preserve"> </w:t>
        </w:r>
      </w:ins>
      <w:r>
        <w:rPr>
          <w:rtl w:val="0"/>
          <w:lang w:val="en-US"/>
        </w:rPr>
        <w:t>×</w:t>
      </w:r>
      <w:ins w:id="106" w:date="2016-09-12T12:43:00Z" w:author="bioscience  ">
        <w:r>
          <w:rPr>
            <w:rtl w:val="0"/>
            <w:lang w:val="en-US"/>
          </w:rPr>
          <w:t xml:space="preserve"> </w:t>
        </w:r>
      </w:ins>
      <w:r>
        <w:rPr>
          <w:rtl w:val="0"/>
          <w:lang w:val="en-US"/>
        </w:rPr>
        <w:t>10</w:t>
      </w:r>
      <w:r>
        <w:rPr>
          <w:vertAlign w:val="superscript"/>
          <w:rtl w:val="0"/>
          <w:lang w:val="en-US"/>
        </w:rPr>
        <w:t>6</w:t>
      </w:r>
      <w:r>
        <w:rPr>
          <w:rtl w:val="0"/>
          <w:lang w:val="en-US"/>
        </w:rPr>
        <w:t>, whereas the global population was 1.01</w:t>
      </w:r>
      <w:ins w:id="107" w:date="2016-09-12T12:43:00Z" w:author="bioscience  ">
        <w:r>
          <w:rPr>
            <w:rtl w:val="0"/>
            <w:lang w:val="en-US"/>
          </w:rPr>
          <w:t xml:space="preserve"> </w:t>
        </w:r>
      </w:ins>
      <w:r>
        <w:rPr>
          <w:rtl w:val="0"/>
          <w:lang w:val="en-US"/>
        </w:rPr>
        <w:t>×</w:t>
      </w:r>
      <w:ins w:id="108" w:date="2016-09-12T12:43:00Z" w:author="bioscience  ">
        <w:r>
          <w:rPr>
            <w:rtl w:val="0"/>
            <w:lang w:val="en-US"/>
          </w:rPr>
          <w:t xml:space="preserve"> </w:t>
        </w:r>
      </w:ins>
      <w:r>
        <w:rPr>
          <w:rtl w:val="0"/>
          <w:lang w:val="en-US"/>
        </w:rPr>
        <w:t>10</w:t>
      </w:r>
      <w:r>
        <w:rPr>
          <w:vertAlign w:val="superscript"/>
          <w:rtl w:val="0"/>
          <w:lang w:val="en-US"/>
        </w:rPr>
        <w:t>9</w:t>
      </w:r>
      <w:r>
        <w:rPr>
          <w:rtl w:val="0"/>
          <w:lang w:val="en-US"/>
        </w:rPr>
        <w:t xml:space="preserve"> (with an assumed carrying capacity of </w:t>
      </w:r>
      <w:r>
        <w:rPr>
          <w:i w:val="1"/>
          <w:iCs w:val="1"/>
          <w:rtl w:val="0"/>
          <w:lang w:val="en-US"/>
        </w:rPr>
        <w:t>k</w:t>
      </w:r>
      <w:ins w:id="109" w:date="2016-09-12T12:43:00Z" w:author="bioscience  ">
        <w:r>
          <w:rPr>
            <w:i w:val="1"/>
            <w:iCs w:val="1"/>
            <w:rtl w:val="0"/>
            <w:lang w:val="en-US"/>
          </w:rPr>
          <w:t xml:space="preserve"> </w:t>
        </w:r>
      </w:ins>
      <w:r>
        <w:rPr>
          <w:rtl w:val="0"/>
          <w:lang w:val="en-US"/>
        </w:rPr>
        <w:t>=</w:t>
      </w:r>
      <w:ins w:id="110" w:date="2016-09-12T12:43:00Z" w:author="bioscience  ">
        <w:r>
          <w:rPr>
            <w:rtl w:val="0"/>
            <w:lang w:val="en-US"/>
          </w:rPr>
          <w:t xml:space="preserve"> </w:t>
        </w:r>
      </w:ins>
      <w:r>
        <w:rPr>
          <w:rtl w:val="0"/>
          <w:lang w:val="en-US"/>
        </w:rPr>
        <w:t>10</w:t>
      </w:r>
      <w:r>
        <w:rPr>
          <w:vertAlign w:val="superscript"/>
          <w:rtl w:val="0"/>
          <w:lang w:val="en-US"/>
        </w:rPr>
        <w:t>10</w:t>
      </w:r>
      <w:r>
        <w:rPr>
          <w:rtl w:val="0"/>
          <w:lang w:val="en-US"/>
        </w:rPr>
        <w:t xml:space="preserve">). Given a </w:t>
      </w:r>
      <w:r>
        <w:rPr>
          <w:i w:val="1"/>
          <w:iCs w:val="1"/>
          <w:color w:val="000000"/>
          <w:u w:color="000000"/>
          <w:rtl w:val="0"/>
          <w:lang w:val="en-US"/>
        </w:rPr>
        <w:t>human growth rate</w:t>
      </w:r>
      <w:r>
        <w:rPr>
          <w:rtl w:val="0"/>
          <w:lang w:val="en-US"/>
        </w:rPr>
        <w:t xml:space="preserve"> (= </w:t>
      </w:r>
      <w:r>
        <w:rPr>
          <w:i w:val="1"/>
          <w:iCs w:val="1"/>
          <w:color w:val="000000"/>
          <w:u w:color="000000"/>
          <w:rtl w:val="0"/>
          <w:lang w:val="en-US"/>
        </w:rPr>
        <w:t>birth rate</w:t>
      </w:r>
      <w:r>
        <w:rPr>
          <w:rtl w:val="0"/>
          <w:lang w:val="en-US"/>
        </w:rPr>
        <w:t xml:space="preserve"> </w:t>
      </w:r>
      <w:del w:id="111" w:date="2016-09-12T12:43:00Z" w:author="bioscience  ">
        <w:r>
          <w:rPr>
            <w:rtl w:val="0"/>
            <w:lang w:val="en-US"/>
          </w:rPr>
          <w:delText xml:space="preserve">- </w:delText>
        </w:r>
      </w:del>
      <w:ins w:id="112" w:date="2016-09-12T12:43:00Z" w:author="bioscience  ">
        <w:r>
          <w:rPr>
            <w:rtl w:val="0"/>
            <w:lang w:val="en-US"/>
          </w:rPr>
          <w:t xml:space="preserve">– </w:t>
        </w:r>
      </w:ins>
      <w:r>
        <w:rPr>
          <w:i w:val="1"/>
          <w:iCs w:val="1"/>
          <w:color w:val="000000"/>
          <w:u w:color="000000"/>
          <w:rtl w:val="0"/>
          <w:lang w:val="en-US"/>
        </w:rPr>
        <w:t>death rate</w:t>
      </w:r>
      <w:r>
        <w:rPr>
          <w:rtl w:val="0"/>
          <w:lang w:val="en-US"/>
        </w:rPr>
        <w:t xml:space="preserve">) of </w:t>
      </w:r>
      <w:r>
        <w:rPr>
          <w:i w:val="1"/>
          <w:iCs w:val="1"/>
          <w:rtl w:val="0"/>
          <w:lang w:val="en-US"/>
        </w:rPr>
        <w:t>r</w:t>
      </w:r>
      <w:r>
        <w:rPr>
          <w:i w:val="1"/>
          <w:iCs w:val="1"/>
          <w:vertAlign w:val="subscript"/>
          <w:rtl w:val="0"/>
          <w:lang w:val="en-US"/>
        </w:rPr>
        <w:t>H</w:t>
      </w:r>
      <w:ins w:id="113" w:date="2016-09-12T12:44:00Z" w:author="bioscience  ">
        <w:r>
          <w:rPr>
            <w:i w:val="1"/>
            <w:iCs w:val="1"/>
            <w:vertAlign w:val="subscript"/>
            <w:rtl w:val="0"/>
            <w:lang w:val="en-US"/>
          </w:rPr>
          <w:t xml:space="preserve"> </w:t>
        </w:r>
      </w:ins>
      <w:r>
        <w:rPr>
          <w:rtl w:val="0"/>
          <w:lang w:val="en-US"/>
        </w:rPr>
        <w:t>=</w:t>
      </w:r>
      <w:ins w:id="114" w:date="2016-09-12T12:44:00Z" w:author="bioscience  ">
        <w:r>
          <w:rPr>
            <w:rtl w:val="0"/>
            <w:lang w:val="en-US"/>
          </w:rPr>
          <w:t xml:space="preserve"> </w:t>
        </w:r>
      </w:ins>
      <w:r>
        <w:rPr>
          <w:rtl w:val="0"/>
          <w:lang w:val="en-US"/>
        </w:rPr>
        <w:t xml:space="preserve">0.0067, there is little reason for Frankenstein to envision imminent extinction. Yet the creature is known to have recovered from a gunshot wound that </w:t>
      </w:r>
      <w:ins w:id="115" w:date="2016-09-12T12:44:00Z" w:author="bioscience  ">
        <w:r>
          <w:rPr>
            <w:rtl w:val="0"/>
            <w:lang w:val="de-DE"/>
          </w:rPr>
          <w:t>“</w:t>
        </w:r>
      </w:ins>
      <w:del w:id="116" w:date="2016-09-12T12:44:00Z" w:author="bioscience  ">
        <w:r>
          <w:rPr>
            <w:rtl w:val="0"/>
            <w:lang w:val="de-DE"/>
          </w:rPr>
          <w:delText>‘</w:delText>
        </w:r>
      </w:del>
      <w:r>
        <w:rPr>
          <w:rtl w:val="0"/>
          <w:lang w:val="en-US"/>
        </w:rPr>
        <w:t>shattered flesh and bone</w:t>
      </w:r>
      <w:ins w:id="117" w:date="2016-09-12T12:44:00Z" w:author="bioscience  ">
        <w:r>
          <w:rPr>
            <w:rtl w:val="0"/>
            <w:lang w:val="en-US"/>
          </w:rPr>
          <w:t>,</w:t>
        </w:r>
      </w:ins>
      <w:ins w:id="118" w:date="2016-09-12T12:44:00Z" w:author="bioscience  ">
        <w:r>
          <w:rPr>
            <w:rtl w:val="0"/>
            <w:lang w:val="en-US"/>
          </w:rPr>
          <w:t>”</w:t>
        </w:r>
      </w:ins>
      <w:del w:id="119" w:date="2016-09-12T12:44:00Z" w:author="bioscience  ">
        <w:r>
          <w:rPr>
            <w:rtl w:val="0"/>
            <w:lang w:val="de-DE"/>
          </w:rPr>
          <w:delText>’</w:delText>
        </w:r>
      </w:del>
      <w:del w:id="120" w:date="2016-09-12T12:44:00Z" w:author="bioscience  ">
        <w:r>
          <w:rPr>
            <w:rtl w:val="0"/>
            <w:lang w:val="en-US"/>
          </w:rPr>
          <w:delText>,</w:delText>
        </w:r>
      </w:del>
      <w:r>
        <w:rPr>
          <w:rtl w:val="0"/>
          <w:lang w:val="en-US"/>
        </w:rPr>
        <w:t xml:space="preserve"> suggesting that reanimated tissue is resistant to necrosis. If undead tissue dies at a slower rate than</w:t>
      </w:r>
      <w:ins w:id="121" w:date="2016-09-12T12:44:00Z" w:author="bioscience  ">
        <w:r>
          <w:rPr>
            <w:rtl w:val="0"/>
            <w:lang w:val="en-US"/>
          </w:rPr>
          <w:t xml:space="preserve"> living</w:t>
        </w:r>
      </w:ins>
      <w:r>
        <w:rPr>
          <w:rtl w:val="0"/>
          <w:lang w:val="en-US"/>
        </w:rPr>
        <w:t xml:space="preserve"> human tissue</w:t>
      </w:r>
      <w:ins w:id="122" w:date="2016-09-12T12:44:00Z" w:author="bioscience  ">
        <w:r>
          <w:rPr>
            <w:rtl w:val="0"/>
            <w:lang w:val="en-US"/>
          </w:rPr>
          <w:t xml:space="preserve"> does</w:t>
        </w:r>
      </w:ins>
      <w:r>
        <w:rPr>
          <w:rtl w:val="0"/>
          <w:lang w:val="en-US"/>
        </w:rPr>
        <w:t xml:space="preserve">, then it follows that creatures would have a correspondingly lower death rate, such that the overall growth rate is </w:t>
      </w:r>
      <w:r>
        <w:rPr>
          <w:i w:val="1"/>
          <w:iCs w:val="1"/>
          <w:rtl w:val="0"/>
          <w:lang w:val="en-US"/>
        </w:rPr>
        <w:t>r</w:t>
      </w:r>
      <w:r>
        <w:rPr>
          <w:i w:val="1"/>
          <w:iCs w:val="1"/>
          <w:vertAlign w:val="subscript"/>
          <w:rtl w:val="0"/>
          <w:lang w:val="en-US"/>
        </w:rPr>
        <w:t>C</w:t>
      </w:r>
      <w:ins w:id="123" w:date="2016-09-12T12:44:00Z" w:author="bioscience  ">
        <w:r>
          <w:rPr>
            <w:i w:val="1"/>
            <w:iCs w:val="1"/>
            <w:vertAlign w:val="subscript"/>
            <w:rtl w:val="0"/>
            <w:lang w:val="en-US"/>
          </w:rPr>
          <w:t xml:space="preserve"> </w:t>
        </w:r>
      </w:ins>
      <w:r>
        <w:rPr>
          <w:rtl w:val="0"/>
          <w:lang w:val="en-US"/>
        </w:rPr>
        <w:t>=</w:t>
      </w:r>
      <w:ins w:id="124" w:date="2016-09-12T12:44:00Z" w:author="bioscience  ">
        <w:r>
          <w:rPr>
            <w:rtl w:val="0"/>
            <w:lang w:val="en-US"/>
          </w:rPr>
          <w:t xml:space="preserve"> </w:t>
        </w:r>
      </w:ins>
      <w:r>
        <w:rPr>
          <w:rtl w:val="0"/>
          <w:lang w:val="en-US"/>
        </w:rPr>
        <w:t>1.5</w:t>
      </w:r>
      <w:ins w:id="125" w:date="2016-09-12T12:44:00Z" w:author="bioscience  ">
        <w:r>
          <w:rPr>
            <w:rtl w:val="0"/>
            <w:lang w:val="en-US"/>
          </w:rPr>
          <w:t xml:space="preserve"> </w:t>
        </w:r>
      </w:ins>
      <w:r>
        <w:rPr>
          <w:rtl w:val="0"/>
          <w:lang w:val="en-US"/>
        </w:rPr>
        <w:t xml:space="preserve">× </w:t>
      </w:r>
      <w:del w:id="126" w:date="2016-09-12T12:45:00Z" w:author="bioscience  ">
        <w:r>
          <w:rPr>
            <w:i w:val="1"/>
            <w:iCs w:val="1"/>
            <w:color w:val="000000"/>
            <w:u w:color="000000"/>
            <w:rtl w:val="0"/>
            <w:lang w:val="en-US"/>
          </w:rPr>
          <w:delText>that of humans</w:delText>
        </w:r>
      </w:del>
      <w:ins w:id="127" w:date="2016-09-12T12:45:00Z" w:author="bioscience  ">
        <w:r>
          <w:rPr>
            <w:i w:val="1"/>
            <w:iCs w:val="1"/>
            <w:color w:val="000000"/>
            <w:u w:color="000000"/>
            <w:rtl w:val="0"/>
            <w:lang w:val="en-US"/>
          </w:rPr>
          <w:t>human growth rate</w:t>
        </w:r>
      </w:ins>
      <w:r>
        <w:rPr>
          <w:rtl w:val="0"/>
          <w:lang w:val="en-US"/>
        </w:rPr>
        <w:t>.</w:t>
      </w:r>
    </w:p>
    <w:p>
      <w:pPr>
        <w:pStyle w:val="Body A"/>
        <w:spacing w:before="0" w:after="0" w:line="360" w:lineRule="auto"/>
        <w:ind w:firstLine="720"/>
      </w:pPr>
      <w:r>
        <w:rPr>
          <w:rtl w:val="0"/>
          <w:lang w:val="en-US"/>
        </w:rPr>
        <w:t>These parameters shed new light on Frankenstein</w:t>
      </w:r>
      <w:r>
        <w:rPr>
          <w:rtl w:val="0"/>
          <w:lang w:val="de-DE"/>
        </w:rPr>
        <w:t>’</w:t>
      </w:r>
      <w:r>
        <w:rPr>
          <w:rtl w:val="0"/>
          <w:lang w:val="en-US"/>
        </w:rPr>
        <w:t xml:space="preserve">s decision to destroy his unfinished female creature. If we assume direct competition with humans in 1816, and if we allow the competitive advantage of creatures to vary from </w:t>
      </w:r>
      <w:r>
        <w:rPr>
          <w:rtl w:val="0"/>
          <w:lang w:val="en-US"/>
        </w:rPr>
        <w:t>ε</w:t>
      </w:r>
      <w:ins w:id="128" w:date="2016-09-12T12:45:00Z" w:author="bioscience  ">
        <w:r>
          <w:rPr>
            <w:rtl w:val="0"/>
            <w:lang w:val="en-US"/>
          </w:rPr>
          <w:t xml:space="preserve"> </w:t>
        </w:r>
      </w:ins>
      <w:r>
        <w:rPr>
          <w:rtl w:val="0"/>
          <w:lang w:val="en-US"/>
        </w:rPr>
        <w:t>=</w:t>
      </w:r>
      <w:ins w:id="129" w:date="2016-09-12T12:45:00Z" w:author="bioscience  ">
        <w:r>
          <w:rPr>
            <w:rtl w:val="0"/>
            <w:lang w:val="en-US"/>
          </w:rPr>
          <w:t xml:space="preserve"> </w:t>
        </w:r>
      </w:ins>
      <w:r>
        <w:rPr>
          <w:rtl w:val="0"/>
          <w:lang w:val="en-US"/>
        </w:rPr>
        <w:t>2</w:t>
      </w:r>
      <w:r>
        <w:rPr>
          <w:rtl w:val="0"/>
          <w:lang w:val="en-US"/>
        </w:rPr>
        <w:t xml:space="preserve">× </w:t>
      </w:r>
      <w:r>
        <w:rPr>
          <w:rtl w:val="0"/>
          <w:lang w:val="en-US"/>
        </w:rPr>
        <w:t xml:space="preserve">to </w:t>
      </w:r>
      <w:r>
        <w:rPr>
          <w:rtl w:val="0"/>
          <w:lang w:val="en-US"/>
        </w:rPr>
        <w:t>ε</w:t>
      </w:r>
      <w:ins w:id="130" w:date="2016-09-12T12:45:00Z" w:author="bioscience  ">
        <w:r>
          <w:rPr>
            <w:rtl w:val="0"/>
            <w:lang w:val="en-US"/>
          </w:rPr>
          <w:t xml:space="preserve"> </w:t>
        </w:r>
      </w:ins>
      <w:r>
        <w:rPr>
          <w:rtl w:val="0"/>
          <w:lang w:val="de-DE"/>
        </w:rPr>
        <w:t>=</w:t>
      </w:r>
      <w:ins w:id="131" w:date="2016-09-12T12:45:00Z" w:author="bioscience  ">
        <w:r>
          <w:rPr>
            <w:rtl w:val="0"/>
            <w:lang w:val="de-DE"/>
          </w:rPr>
          <w:t xml:space="preserve"> </w:t>
        </w:r>
      </w:ins>
      <w:r>
        <w:rPr>
          <w:rtl w:val="0"/>
          <w:lang w:val="en-US"/>
        </w:rPr>
        <w:t>10</w:t>
      </w:r>
      <w:r>
        <w:rPr>
          <w:rtl w:val="0"/>
          <w:lang w:val="de-DE"/>
        </w:rPr>
        <w:t xml:space="preserve">× </w:t>
      </w:r>
      <w:ins w:id="132" w:date="2016-09-14T11:35:40Z" w:author="Justin Yeakel">
        <w:r>
          <w:rPr>
            <w:rtl w:val="0"/>
            <w:lang w:val="en-US"/>
          </w:rPr>
          <w:t>the competitive effects of humans on creatures</w:t>
        </w:r>
      </w:ins>
      <w:del w:id="133" w:date="2016-09-12T12:45:00Z" w:author="bioscience  ">
        <w:r>
          <w:rPr>
            <w:i w:val="1"/>
            <w:iCs w:val="1"/>
            <w:color w:val="000000"/>
            <w:u w:color="000000"/>
            <w:rtl w:val="0"/>
            <w:lang w:val="en-US"/>
          </w:rPr>
          <w:delText>that of humans</w:delText>
        </w:r>
      </w:del>
      <w:ins w:id="134" w:date="2016-09-12T12:45:00Z" w:author="bioscience  ">
        <w:del w:id="135" w:date="2016-09-14T11:33:48Z" w:author="Justin Yeakel">
          <w:r>
            <w:rPr>
              <w:i w:val="1"/>
              <w:iCs w:val="1"/>
              <w:color w:val="000000"/>
              <w:u w:color="000000"/>
              <w:rtl w:val="0"/>
              <w:lang w:val="en-US"/>
            </w:rPr>
            <w:delText>human growth rate</w:delText>
          </w:r>
        </w:del>
      </w:ins>
      <w:r>
        <w:rPr>
          <w:rtl w:val="0"/>
          <w:lang w:val="en-US"/>
        </w:rPr>
        <w:t xml:space="preserve">, then we can assess extinction time as a function of competition. In other words, </w:t>
      </w:r>
      <w:r>
        <w:rPr>
          <w:i w:val="1"/>
          <w:iCs w:val="1"/>
          <w:rtl w:val="0"/>
          <w:lang w:val="en-US"/>
        </w:rPr>
        <w:t>a</w:t>
      </w:r>
      <w:r>
        <w:rPr>
          <w:i w:val="1"/>
          <w:iCs w:val="1"/>
          <w:vertAlign w:val="subscript"/>
          <w:rtl w:val="0"/>
          <w:lang w:val="en-US"/>
        </w:rPr>
        <w:t>HC</w:t>
      </w:r>
      <w:r>
        <w:rPr>
          <w:rtl w:val="0"/>
          <w:lang w:val="en-US"/>
        </w:rPr>
        <w:t xml:space="preserve">= </w:t>
      </w:r>
      <w:r>
        <w:rPr>
          <w:rtl w:val="0"/>
          <w:lang w:val="en-US"/>
        </w:rPr>
        <w:t>ε</w:t>
      </w:r>
      <w:r>
        <w:rPr>
          <w:i w:val="1"/>
          <w:iCs w:val="1"/>
          <w:rtl w:val="0"/>
          <w:lang w:val="en-US"/>
        </w:rPr>
        <w:t>a</w:t>
      </w:r>
      <w:r>
        <w:rPr>
          <w:i w:val="1"/>
          <w:iCs w:val="1"/>
          <w:vertAlign w:val="subscript"/>
          <w:rtl w:val="0"/>
          <w:lang w:val="en-US"/>
        </w:rPr>
        <w:t>CH</w:t>
      </w:r>
      <w:r>
        <w:rPr>
          <w:rtl w:val="0"/>
          <w:lang w:val="en-US"/>
        </w:rPr>
        <w:t xml:space="preserve">, where the effect of creatures on humans is </w:t>
      </w:r>
      <w:r>
        <w:rPr>
          <w:rtl w:val="0"/>
          <w:lang w:val="en-US"/>
        </w:rPr>
        <w:t>ε</w:t>
      </w:r>
      <w:r>
        <w:rPr>
          <w:rtl w:val="0"/>
          <w:lang w:val="de-DE"/>
        </w:rPr>
        <w:t xml:space="preserve">× </w:t>
      </w:r>
      <w:r>
        <w:rPr>
          <w:rtl w:val="0"/>
          <w:lang w:val="en-US"/>
        </w:rPr>
        <w:t>the effect of humans on creatures.</w:t>
      </w:r>
    </w:p>
    <w:p>
      <w:pPr>
        <w:pStyle w:val="Body A"/>
        <w:spacing w:before="0" w:after="0" w:line="360" w:lineRule="auto"/>
        <w:ind w:firstLine="720"/>
        <w:rPr>
          <w:lang w:val="en-US"/>
        </w:rPr>
      </w:pPr>
      <w:r>
        <w:rPr>
          <w:rtl w:val="0"/>
          <w:lang w:val="en-US"/>
        </w:rPr>
        <w:t>When competition is low, the time to human extinction is effectively infinite, meaning that creature</w:t>
      </w:r>
      <w:del w:id="136" w:date="2016-09-14T12:22:58Z" w:author="Justin Yeakel">
        <w:r>
          <w:rPr>
            <w:rtl w:val="0"/>
            <w:lang w:val="en-US"/>
          </w:rPr>
          <w:delText>s</w:delText>
        </w:r>
      </w:del>
      <w:r>
        <w:rPr>
          <w:rtl w:val="0"/>
          <w:lang w:val="en-US"/>
        </w:rPr>
        <w:t xml:space="preserve"> and human</w:t>
      </w:r>
      <w:ins w:id="137" w:date="2016-09-14T12:23:05Z" w:author="Justin Yeakel">
        <w:r>
          <w:rPr>
            <w:rtl w:val="0"/>
            <w:lang w:val="en-US"/>
          </w:rPr>
          <w:t xml:space="preserve"> population</w:t>
        </w:r>
      </w:ins>
      <w:r>
        <w:rPr>
          <w:rtl w:val="0"/>
          <w:lang w:val="en-US"/>
        </w:rPr>
        <w:t>s can coexist (</w:t>
      </w:r>
      <w:ins w:id="138" w:date="2016-09-12T12:46:00Z" w:author="bioscience  ">
        <w:r>
          <w:rPr>
            <w:rtl w:val="0"/>
            <w:lang w:val="en-US"/>
          </w:rPr>
          <w:t>figure</w:t>
        </w:r>
      </w:ins>
      <w:del w:id="139" w:date="2016-09-12T12:46:00Z" w:author="bioscience  ">
        <w:r>
          <w:rPr>
            <w:rtl w:val="0"/>
            <w:lang w:val="en-US"/>
          </w:rPr>
          <w:delText>Fig.</w:delText>
        </w:r>
      </w:del>
      <w:r>
        <w:rPr>
          <w:rtl w:val="0"/>
          <w:lang w:val="en-US"/>
        </w:rPr>
        <w:t xml:space="preserve"> 1</w:t>
      </w:r>
      <w:ins w:id="140" w:date="2016-09-12T12:46:00Z" w:author="bioscience  ">
        <w:r>
          <w:rPr>
            <w:rtl w:val="0"/>
            <w:lang w:val="en-US"/>
          </w:rPr>
          <w:t>a</w:t>
        </w:r>
      </w:ins>
      <w:del w:id="141" w:date="2016-09-12T12:46:00Z" w:author="bioscience  ">
        <w:r>
          <w:rPr>
            <w:rtl w:val="0"/>
            <w:lang w:val="en-US"/>
          </w:rPr>
          <w:delText>A</w:delText>
        </w:r>
      </w:del>
      <w:r>
        <w:rPr>
          <w:rtl w:val="0"/>
          <w:lang w:val="en-US"/>
        </w:rPr>
        <w:t xml:space="preserve">). However, as competition increases, our model shows that the time to human extinction drops precipitously to a minimum and then increases, an effect that becomes more exaggerated as the competitive advantages of creatures increase. Intriguingly, if the overall level of competition is high, the creatures are doomed to extinction despite their competitive advantage, such that the time to human extinction is also infinite. This result occurs because the population of creatures begins at </w:t>
      </w:r>
      <w:r>
        <w:rPr>
          <w:i w:val="1"/>
          <w:iCs w:val="1"/>
          <w:rtl w:val="0"/>
          <w:lang w:val="en-US"/>
        </w:rPr>
        <w:t>n</w:t>
      </w:r>
      <w:ins w:id="142" w:date="2016-09-12T12:49:00Z" w:author="bioscience  ">
        <w:r>
          <w:rPr>
            <w:i w:val="1"/>
            <w:iCs w:val="1"/>
            <w:rtl w:val="0"/>
            <w:lang w:val="en-US"/>
          </w:rPr>
          <w:t xml:space="preserve"> </w:t>
        </w:r>
      </w:ins>
      <w:r>
        <w:rPr>
          <w:rtl w:val="0"/>
          <w:lang w:val="en-US"/>
        </w:rPr>
        <w:t>=</w:t>
      </w:r>
      <w:ins w:id="143" w:date="2016-09-12T12:49:00Z" w:author="bioscience  ">
        <w:r>
          <w:rPr>
            <w:rtl w:val="0"/>
            <w:lang w:val="en-US"/>
          </w:rPr>
          <w:t xml:space="preserve"> </w:t>
        </w:r>
      </w:ins>
      <w:r>
        <w:rPr>
          <w:rtl w:val="0"/>
          <w:lang w:val="en-US"/>
        </w:rPr>
        <w:t>2 individuals, a population size that is too small for establishing a competitive foothold. In the worst</w:t>
      </w:r>
      <w:ins w:id="144" w:date="2016-09-12T12:50:00Z" w:author="bioscience  ">
        <w:r>
          <w:rPr>
            <w:rtl w:val="0"/>
            <w:lang w:val="en-US"/>
          </w:rPr>
          <w:t>-</w:t>
        </w:r>
      </w:ins>
      <w:del w:id="145" w:date="2016-09-12T12:50:00Z" w:author="bioscience  ">
        <w:r>
          <w:rPr>
            <w:rtl w:val="0"/>
            <w:lang w:val="en-US"/>
          </w:rPr>
          <w:delText xml:space="preserve"> </w:delText>
        </w:r>
      </w:del>
      <w:r>
        <w:rPr>
          <w:rtl w:val="0"/>
          <w:lang w:val="en-US"/>
        </w:rPr>
        <w:t xml:space="preserve">case scenario </w:t>
      </w:r>
      <w:ins w:id="146" w:date="2016-09-12T12:50:00Z" w:author="bioscience  ">
        <w:r>
          <w:rPr>
            <w:rtl w:val="0"/>
            <w:lang w:val="en-US"/>
          </w:rPr>
          <w:t xml:space="preserve">for humans </w:t>
        </w:r>
      </w:ins>
      <w:r>
        <w:rPr>
          <w:rtl w:val="0"/>
          <w:lang w:val="en-US"/>
        </w:rPr>
        <w:t>(</w:t>
      </w:r>
      <w:r>
        <w:rPr>
          <w:i w:val="1"/>
          <w:iCs w:val="1"/>
          <w:rtl w:val="0"/>
          <w:lang w:val="en-US"/>
        </w:rPr>
        <w:t>a</w:t>
      </w:r>
      <w:r>
        <w:rPr>
          <w:i w:val="1"/>
          <w:iCs w:val="1"/>
          <w:vertAlign w:val="subscript"/>
          <w:rtl w:val="0"/>
          <w:lang w:val="en-US"/>
        </w:rPr>
        <w:t>HC</w:t>
      </w:r>
      <w:r>
        <w:rPr>
          <w:rtl w:val="0"/>
          <w:lang w:val="en-US"/>
        </w:rPr>
        <w:t xml:space="preserve"> = 3.5, </w:t>
      </w:r>
      <w:r>
        <w:rPr>
          <w:rtl w:val="0"/>
          <w:lang w:val="en-US"/>
        </w:rPr>
        <w:t xml:space="preserve">ε </w:t>
      </w:r>
      <w:r>
        <w:rPr>
          <w:rtl w:val="0"/>
          <w:lang w:val="en-US"/>
        </w:rPr>
        <w:t xml:space="preserve">= 10), our global model indicates human extinction in </w:t>
      </w:r>
      <w:r>
        <w:rPr>
          <w:i w:val="1"/>
          <w:iCs w:val="1"/>
          <w:rtl w:val="0"/>
          <w:lang w:val="en-US"/>
        </w:rPr>
        <w:t>t</w:t>
      </w:r>
      <w:r>
        <w:rPr>
          <w:i w:val="1"/>
          <w:iCs w:val="1"/>
          <w:vertAlign w:val="subscript"/>
          <w:rtl w:val="0"/>
          <w:lang w:val="en-US"/>
        </w:rPr>
        <w:t>e</w:t>
      </w:r>
      <w:ins w:id="147" w:date="2016-09-12T12:50:00Z" w:author="bioscience  ">
        <w:r>
          <w:rPr>
            <w:i w:val="1"/>
            <w:iCs w:val="1"/>
            <w:vertAlign w:val="subscript"/>
            <w:rtl w:val="0"/>
            <w:lang w:val="en-US"/>
          </w:rPr>
          <w:t xml:space="preserve"> </w:t>
        </w:r>
      </w:ins>
      <w:r>
        <w:rPr>
          <w:rtl w:val="0"/>
          <w:lang w:val="en-US"/>
        </w:rPr>
        <w:t>=</w:t>
      </w:r>
      <w:ins w:id="148" w:date="2016-09-12T12:50:00Z" w:author="bioscience  ">
        <w:r>
          <w:rPr>
            <w:rtl w:val="0"/>
            <w:lang w:val="en-US"/>
          </w:rPr>
          <w:t xml:space="preserve"> </w:t>
        </w:r>
      </w:ins>
      <w:r>
        <w:rPr>
          <w:rtl w:val="0"/>
          <w:lang w:val="en-US"/>
        </w:rPr>
        <w:t>4188 years.</w:t>
      </w:r>
    </w:p>
    <w:p>
      <w:pPr>
        <w:pStyle w:val="Body A"/>
        <w:spacing w:before="0" w:after="0" w:line="360" w:lineRule="auto"/>
        <w:rPr>
          <w:rFonts w:ascii="Times New Roman" w:cs="Times New Roman" w:hAnsi="Times New Roman" w:eastAsia="Times New Roman"/>
          <w:b w:val="1"/>
          <w:bCs w:val="1"/>
          <w:lang w:val="en-US"/>
        </w:rPr>
      </w:pPr>
    </w:p>
    <w:p>
      <w:pPr>
        <w:pStyle w:val="Body A"/>
        <w:spacing w:before="0" w:after="0" w:line="360" w:lineRule="auto"/>
        <w:rPr>
          <w:b w:val="1"/>
          <w:bCs w:val="1"/>
          <w:lang w:val="en-US"/>
        </w:rPr>
      </w:pPr>
      <w:r>
        <w:rPr>
          <w:b w:val="1"/>
          <w:bCs w:val="1"/>
          <w:rtl w:val="0"/>
          <w:lang w:val="en-US"/>
        </w:rPr>
        <w:t>Dispersal to South America</w:t>
      </w:r>
    </w:p>
    <w:p>
      <w:pPr>
        <w:pStyle w:val="Body A"/>
        <w:spacing w:before="0" w:after="0" w:line="360" w:lineRule="auto"/>
      </w:pPr>
      <w:r>
        <w:rPr>
          <w:rtl w:val="0"/>
          <w:lang w:val="en-US"/>
        </w:rPr>
        <w:t xml:space="preserve">Given the large </w:t>
      </w:r>
      <w:ins w:id="149" w:date="2016-09-12T13:55:00Z" w:author="Nathaniel Dominy">
        <w:r>
          <w:rPr>
            <w:rtl w:val="0"/>
            <w:lang w:val="en-US"/>
          </w:rPr>
          <w:t xml:space="preserve">demographic </w:t>
        </w:r>
      </w:ins>
      <w:r>
        <w:rPr>
          <w:rtl w:val="0"/>
          <w:lang w:val="en-US"/>
        </w:rPr>
        <w:t>disparit</w:t>
      </w:r>
      <w:ins w:id="150" w:date="2016-09-12T13:55:00Z" w:author="Nathaniel Dominy">
        <w:r>
          <w:rPr>
            <w:rtl w:val="0"/>
            <w:lang w:val="en-US"/>
          </w:rPr>
          <w:t>y between creatures and humans</w:t>
        </w:r>
      </w:ins>
      <w:del w:id="151" w:date="2016-09-12T13:55:00Z" w:author="Nathaniel Dominy">
        <w:r>
          <w:rPr>
            <w:rtl w:val="0"/>
            <w:lang w:val="en-US"/>
          </w:rPr>
          <w:delText>y in demographics</w:delText>
        </w:r>
      </w:del>
      <w:r>
        <w:rPr>
          <w:rtl w:val="0"/>
          <w:lang w:val="en-US"/>
        </w:rPr>
        <w:t xml:space="preserve">, it is worth considering </w:t>
      </w:r>
      <w:del w:id="152" w:date="2016-09-12T20:28:00Z" w:author="Nathaniel Dominy">
        <w:r>
          <w:rPr>
            <w:rtl w:val="0"/>
            <w:lang w:val="en-US"/>
          </w:rPr>
          <w:delText>the effects of</w:delText>
        </w:r>
      </w:del>
      <w:ins w:id="153" w:date="2016-09-12T20:28:00Z" w:author="Nathaniel Dominy">
        <w:r>
          <w:rPr>
            <w:rtl w:val="0"/>
            <w:lang w:val="en-US"/>
          </w:rPr>
          <w:t>whether</w:t>
        </w:r>
      </w:ins>
      <w:r>
        <w:rPr>
          <w:rtl w:val="0"/>
          <w:lang w:val="en-US"/>
        </w:rPr>
        <w:t xml:space="preserve"> different environmental parameters </w:t>
      </w:r>
      <w:del w:id="154" w:date="2016-09-12T20:28:00Z" w:author="Nathaniel Dominy">
        <w:r>
          <w:rPr>
            <w:rtl w:val="0"/>
            <w:lang w:val="en-US"/>
          </w:rPr>
          <w:delText>at the onset of</w:delText>
        </w:r>
      </w:del>
      <w:ins w:id="155" w:date="2016-09-12T20:39:00Z" w:author="Nathaniel Dominy">
        <w:r>
          <w:rPr>
            <w:rtl w:val="0"/>
            <w:lang w:val="en-US"/>
          </w:rPr>
          <w:t xml:space="preserve">might </w:t>
        </w:r>
      </w:ins>
      <w:ins w:id="156" w:date="2016-09-12T20:39:00Z" w:author="Nathaniel Dominy">
        <w:del w:id="157" w:date="2016-09-14T12:24:23Z" w:author="Justin Yeakel">
          <w:r>
            <w:rPr>
              <w:rtl w:val="0"/>
              <w:lang w:val="en-US"/>
            </w:rPr>
            <w:delText>effect</w:delText>
          </w:r>
        </w:del>
      </w:ins>
      <w:ins w:id="158" w:date="2016-09-14T12:24:23Z" w:author="Justin Yeakel">
        <w:r>
          <w:rPr>
            <w:rtl w:val="0"/>
            <w:lang w:val="en-US"/>
          </w:rPr>
          <w:t>alter</w:t>
        </w:r>
      </w:ins>
      <w:r>
        <w:rPr>
          <w:rtl w:val="0"/>
          <w:lang w:val="en-US"/>
        </w:rPr>
        <w:t xml:space="preserve"> competitive </w:t>
      </w:r>
      <w:del w:id="159" w:date="2016-09-14T12:24:26Z" w:author="Justin Yeakel">
        <w:r>
          <w:rPr>
            <w:rtl w:val="0"/>
            <w:lang w:val="en-US"/>
          </w:rPr>
          <w:delText>interactions</w:delText>
        </w:r>
      </w:del>
      <w:ins w:id="160" w:date="2016-09-14T12:24:27Z" w:author="Justin Yeakel">
        <w:r>
          <w:rPr>
            <w:rtl w:val="0"/>
            <w:lang w:val="en-US"/>
          </w:rPr>
          <w:t>outcomes</w:t>
        </w:r>
      </w:ins>
      <w:del w:id="161" w:date="2016-09-12T13:56:00Z" w:author="Nathaniel Dominy">
        <w:r>
          <w:rPr>
            <w:rtl w:val="0"/>
            <w:lang w:val="en-US"/>
          </w:rPr>
          <w:delText xml:space="preserve"> between creatures and humans</w:delText>
        </w:r>
      </w:del>
      <w:r>
        <w:rPr>
          <w:rtl w:val="0"/>
          <w:lang w:val="en-US"/>
        </w:rPr>
        <w:t xml:space="preserve">. Recall that the creature promised to inhabit </w:t>
      </w:r>
      <w:ins w:id="162" w:date="2016-09-12T12:50:00Z" w:author="bioscience  ">
        <w:r>
          <w:rPr>
            <w:rtl w:val="0"/>
            <w:lang w:val="de-DE"/>
          </w:rPr>
          <w:t>“</w:t>
        </w:r>
      </w:ins>
      <w:del w:id="163" w:date="2016-09-12T12:50:00Z" w:author="bioscience  ">
        <w:r>
          <w:rPr>
            <w:rtl w:val="0"/>
            <w:lang w:val="de-DE"/>
          </w:rPr>
          <w:delText>‘</w:delText>
        </w:r>
      </w:del>
      <w:r>
        <w:rPr>
          <w:rtl w:val="0"/>
          <w:lang w:val="en-US"/>
        </w:rPr>
        <w:t>the vast wilds of South America</w:t>
      </w:r>
      <w:ins w:id="164" w:date="2016-09-12T12:50:00Z" w:author="bioscience  ">
        <w:r>
          <w:rPr>
            <w:rtl w:val="0"/>
            <w:lang w:val="en-US"/>
          </w:rPr>
          <w:t>”</w:t>
        </w:r>
      </w:ins>
      <w:del w:id="165" w:date="2016-09-12T12:50:00Z" w:author="bioscience  ">
        <w:r>
          <w:rPr>
            <w:rtl w:val="0"/>
            <w:lang w:val="de-DE"/>
          </w:rPr>
          <w:delText>’</w:delText>
        </w:r>
      </w:del>
      <w:r>
        <w:rPr>
          <w:rtl w:val="0"/>
          <w:lang w:val="de-DE"/>
        </w:rPr>
        <w:t xml:space="preserve"> </w:t>
      </w:r>
      <w:r>
        <w:rPr>
          <w:rtl w:val="0"/>
          <w:lang w:val="en-US"/>
        </w:rPr>
        <w:t xml:space="preserve">in an apparent gesture of conciliation. We therefore explored the effects of dispersal </w:t>
      </w:r>
      <w:ins w:id="166" w:date="2016-09-12T20:39:00Z" w:author="Nathaniel Dominy">
        <w:r>
          <w:rPr>
            <w:rtl w:val="0"/>
            <w:lang w:val="en-US"/>
          </w:rPr>
          <w:t xml:space="preserve">to South America </w:t>
        </w:r>
      </w:ins>
      <w:r>
        <w:rPr>
          <w:rtl w:val="0"/>
          <w:lang w:val="en-US"/>
        </w:rPr>
        <w:t xml:space="preserve">by comparing </w:t>
      </w:r>
      <w:del w:id="167" w:date="2016-09-12T20:39:00Z" w:author="Nathaniel Dominy">
        <w:r>
          <w:rPr>
            <w:rtl w:val="0"/>
            <w:lang w:val="en-US"/>
          </w:rPr>
          <w:delText xml:space="preserve">competitive </w:delText>
        </w:r>
      </w:del>
      <w:r>
        <w:rPr>
          <w:rtl w:val="0"/>
          <w:lang w:val="en-US"/>
        </w:rPr>
        <w:t xml:space="preserve">interactions </w:t>
      </w:r>
      <w:del w:id="168" w:date="2016-09-12T20:39:00Z" w:author="Nathaniel Dominy">
        <w:r>
          <w:rPr>
            <w:rtl w:val="0"/>
            <w:lang w:val="en-US"/>
          </w:rPr>
          <w:delText xml:space="preserve">of </w:delText>
        </w:r>
      </w:del>
      <w:ins w:id="169" w:date="2016-09-12T20:39:00Z" w:author="Nathaniel Dominy">
        <w:r>
          <w:rPr>
            <w:rtl w:val="0"/>
            <w:lang w:val="en-US"/>
          </w:rPr>
          <w:t xml:space="preserve">between </w:t>
        </w:r>
      </w:ins>
      <w:r>
        <w:rPr>
          <w:rtl w:val="0"/>
          <w:lang w:val="en-US"/>
        </w:rPr>
        <w:t xml:space="preserve">creatures and humans in the Amazon catchment (dotted curves, </w:t>
      </w:r>
      <w:ins w:id="170" w:date="2016-09-12T12:51:00Z" w:author="bioscience  ">
        <w:r>
          <w:rPr>
            <w:rtl w:val="0"/>
            <w:lang w:val="en-US"/>
          </w:rPr>
          <w:t>f</w:t>
        </w:r>
      </w:ins>
      <w:del w:id="171" w:date="2016-09-12T12:51:00Z" w:author="bioscience  ">
        <w:r>
          <w:rPr>
            <w:rtl w:val="0"/>
            <w:lang w:val="en-US"/>
          </w:rPr>
          <w:delText>F</w:delText>
        </w:r>
      </w:del>
      <w:r>
        <w:rPr>
          <w:rtl w:val="0"/>
          <w:lang w:val="en-US"/>
        </w:rPr>
        <w:t>ig</w:t>
      </w:r>
      <w:ins w:id="172" w:date="2016-09-12T12:51:00Z" w:author="bioscience  ">
        <w:r>
          <w:rPr>
            <w:rtl w:val="0"/>
            <w:lang w:val="en-US"/>
          </w:rPr>
          <w:t>ure</w:t>
        </w:r>
      </w:ins>
      <w:del w:id="173" w:date="2016-09-12T12:51:00Z" w:author="bioscience  ">
        <w:r>
          <w:rPr>
            <w:rtl w:val="0"/>
            <w:lang w:val="en-US"/>
          </w:rPr>
          <w:delText>.</w:delText>
        </w:r>
      </w:del>
      <w:r>
        <w:rPr>
          <w:rtl w:val="0"/>
          <w:lang w:val="en-US"/>
        </w:rPr>
        <w:t xml:space="preserve"> </w:t>
      </w:r>
      <w:ins w:id="174" w:date="2016-09-12T12:51:00Z" w:author="bioscience  ">
        <w:r>
          <w:rPr>
            <w:rtl w:val="0"/>
            <w:lang w:val="en-US"/>
          </w:rPr>
          <w:t>1a, 1b</w:t>
        </w:r>
      </w:ins>
      <w:del w:id="175" w:date="2016-09-12T12:51:00Z" w:author="bioscience  ">
        <w:r>
          <w:rPr>
            <w:rtl w:val="0"/>
            <w:lang w:val="en-US"/>
          </w:rPr>
          <w:delText>1A,B</w:delText>
        </w:r>
      </w:del>
      <w:r>
        <w:rPr>
          <w:rtl w:val="0"/>
          <w:lang w:val="en-US"/>
        </w:rPr>
        <w:t xml:space="preserve">) and Europe (solid curves, </w:t>
      </w:r>
      <w:ins w:id="176" w:date="2016-09-12T12:51:00Z" w:author="bioscience  ">
        <w:r>
          <w:rPr>
            <w:rtl w:val="0"/>
            <w:lang w:val="en-US"/>
          </w:rPr>
          <w:t>figure</w:t>
        </w:r>
      </w:ins>
      <w:del w:id="177" w:date="2016-09-12T12:51:00Z" w:author="bioscience  ">
        <w:r>
          <w:rPr>
            <w:rtl w:val="0"/>
            <w:lang w:val="en-US"/>
          </w:rPr>
          <w:delText>Fig.</w:delText>
        </w:r>
      </w:del>
      <w:r>
        <w:rPr>
          <w:rtl w:val="0"/>
          <w:lang w:val="en-US"/>
        </w:rPr>
        <w:t xml:space="preserve"> 1</w:t>
      </w:r>
      <w:ins w:id="178" w:date="2016-09-12T12:51:00Z" w:author="bioscience  ">
        <w:r>
          <w:rPr>
            <w:rtl w:val="0"/>
            <w:lang w:val="en-US"/>
          </w:rPr>
          <w:t>a, 1b</w:t>
        </w:r>
      </w:ins>
      <w:del w:id="179" w:date="2016-09-12T12:51:00Z" w:author="bioscience  ">
        <w:r>
          <w:rPr>
            <w:rtl w:val="0"/>
            <w:lang w:val="en-US"/>
          </w:rPr>
          <w:delText>A,B</w:delText>
        </w:r>
      </w:del>
      <w:r>
        <w:rPr>
          <w:rtl w:val="0"/>
          <w:lang w:val="en-US"/>
        </w:rPr>
        <w:t xml:space="preserve">). We assume that when </w:t>
      </w:r>
      <w:del w:id="180" w:date="2016-09-12T20:39:00Z" w:author="Nathaniel Dominy">
        <w:r>
          <w:rPr>
            <w:rtl w:val="0"/>
            <w:lang w:val="en-US"/>
          </w:rPr>
          <w:delText xml:space="preserve">the </w:delText>
        </w:r>
      </w:del>
      <w:ins w:id="181" w:date="2016-09-12T20:39:00Z" w:author="Nathaniel Dominy">
        <w:r>
          <w:rPr>
            <w:rtl w:val="0"/>
            <w:lang w:val="en-US"/>
          </w:rPr>
          <w:t xml:space="preserve">a </w:t>
        </w:r>
      </w:ins>
      <w:r>
        <w:rPr>
          <w:rtl w:val="0"/>
          <w:lang w:val="en-US"/>
        </w:rPr>
        <w:t>population of creatures reaches 90</w:t>
      </w:r>
      <w:ins w:id="182" w:date="2016-09-12T12:51:00Z" w:author="bioscience  ">
        <w:r>
          <w:rPr>
            <w:rtl w:val="0"/>
            <w:lang w:val="en-US"/>
          </w:rPr>
          <w:t xml:space="preserve"> percent </w:t>
        </w:r>
      </w:ins>
      <w:del w:id="183" w:date="2016-09-12T12:51:00Z" w:author="bioscience  ">
        <w:r>
          <w:rPr>
            <w:rtl w:val="0"/>
            <w:lang w:val="en-US"/>
          </w:rPr>
          <w:delText xml:space="preserve">% </w:delText>
        </w:r>
      </w:del>
      <w:r>
        <w:rPr>
          <w:rtl w:val="0"/>
          <w:lang w:val="en-US"/>
        </w:rPr>
        <w:t>of the carrying capacity of either environment, it will begin direct competition with the global human population.</w:t>
      </w:r>
    </w:p>
    <w:p>
      <w:pPr>
        <w:pStyle w:val="Body A"/>
        <w:spacing w:before="0" w:after="0" w:line="360" w:lineRule="auto"/>
        <w:ind w:firstLine="720"/>
      </w:pPr>
      <w:r>
        <w:rPr>
          <w:rtl w:val="0"/>
          <w:lang w:val="en-US"/>
        </w:rPr>
        <w:t>A founding population of two creatures in South America (</w:t>
      </w:r>
      <w:commentRangeStart w:id="184"/>
      <w:del w:id="185" w:date="2016-09-12T12:52:00Z" w:author="bioscience  ">
        <w:r>
          <w:rPr>
            <w:rtl w:val="0"/>
            <w:lang w:val="en-US"/>
          </w:rPr>
          <w:delText xml:space="preserve">green </w:delText>
        </w:r>
      </w:del>
      <w:ins w:id="186" w:date="2016-09-12T12:52:00Z" w:author="bioscience  ">
        <w:r>
          <w:rPr>
            <w:rtl w:val="0"/>
            <w:lang w:val="en-US"/>
          </w:rPr>
          <w:t>ascending</w:t>
        </w:r>
      </w:ins>
      <w:commentRangeEnd w:id="184"/>
      <w:r>
        <w:commentReference w:id="184"/>
      </w:r>
      <w:ins w:id="187" w:date="2016-09-14T12:27:41Z" w:author="Justin Yeakel">
        <w:r>
          <w:rPr>
            <w:rtl w:val="0"/>
            <w:lang w:val="en-US"/>
          </w:rPr>
          <w:t xml:space="preserve"> green</w:t>
        </w:r>
      </w:ins>
      <w:ins w:id="188" w:date="2016-09-12T12:52:00Z" w:author="bioscience  ">
        <w:r>
          <w:rPr>
            <w:rtl w:val="0"/>
            <w:lang w:val="en-US"/>
          </w:rPr>
          <w:t xml:space="preserve"> </w:t>
        </w:r>
      </w:ins>
      <w:r>
        <w:rPr>
          <w:rtl w:val="0"/>
          <w:lang w:val="en-US"/>
        </w:rPr>
        <w:t xml:space="preserve">dotted line, </w:t>
      </w:r>
      <w:del w:id="189" w:date="2016-09-12T12:51:00Z" w:author="bioscience  ">
        <w:r>
          <w:rPr>
            <w:rtl w:val="0"/>
            <w:lang w:val="en-US"/>
          </w:rPr>
          <w:delText>Fig</w:delText>
        </w:r>
      </w:del>
      <w:ins w:id="190" w:date="2016-09-12T12:51:00Z" w:author="bioscience  ">
        <w:r>
          <w:rPr>
            <w:rtl w:val="0"/>
            <w:lang w:val="en-US"/>
          </w:rPr>
          <w:t>figure 1b</w:t>
        </w:r>
      </w:ins>
      <w:del w:id="191" w:date="2016-09-12T12:51:00Z" w:author="bioscience  ">
        <w:r>
          <w:rPr>
            <w:rtl w:val="0"/>
            <w:lang w:val="en-US"/>
          </w:rPr>
          <w:delText>. 1B</w:delText>
        </w:r>
      </w:del>
      <w:r>
        <w:rPr>
          <w:rtl w:val="0"/>
          <w:lang w:val="en-US"/>
        </w:rPr>
        <w:t>) would quickly surpass the local human population (</w:t>
      </w:r>
      <w:del w:id="192" w:date="2016-09-12T12:53:00Z" w:author="bioscience  ">
        <w:r>
          <w:rPr>
            <w:rtl w:val="0"/>
            <w:lang w:val="en-US"/>
          </w:rPr>
          <w:delText xml:space="preserve">blue </w:delText>
        </w:r>
      </w:del>
      <w:ins w:id="193" w:date="2016-09-12T12:53:00Z" w:author="bioscience  ">
        <w:r>
          <w:rPr>
            <w:rtl w:val="0"/>
            <w:lang w:val="en-US"/>
          </w:rPr>
          <w:t>descending</w:t>
        </w:r>
      </w:ins>
      <w:ins w:id="194" w:date="2016-09-14T12:27:45Z" w:author="Justin Yeakel">
        <w:r>
          <w:rPr>
            <w:rtl w:val="0"/>
            <w:lang w:val="en-US"/>
          </w:rPr>
          <w:t xml:space="preserve"> blue</w:t>
        </w:r>
      </w:ins>
      <w:ins w:id="195" w:date="2016-09-12T12:53:00Z" w:author="bioscience  ">
        <w:r>
          <w:rPr>
            <w:rtl w:val="0"/>
            <w:lang w:val="en-US"/>
          </w:rPr>
          <w:t xml:space="preserve"> </w:t>
        </w:r>
      </w:ins>
      <w:r>
        <w:rPr>
          <w:rtl w:val="0"/>
          <w:lang w:val="en-US"/>
        </w:rPr>
        <w:t xml:space="preserve">dotted line, </w:t>
      </w:r>
      <w:del w:id="196" w:date="2016-09-12T12:53:00Z" w:author="bioscience  ">
        <w:r>
          <w:rPr>
            <w:rtl w:val="0"/>
            <w:lang w:val="en-US"/>
          </w:rPr>
          <w:delText xml:space="preserve">Fig. </w:delText>
        </w:r>
      </w:del>
      <w:ins w:id="197" w:date="2016-09-12T12:53:00Z" w:author="bioscience  ">
        <w:r>
          <w:rPr>
            <w:rtl w:val="0"/>
            <w:lang w:val="en-US"/>
          </w:rPr>
          <w:t>figure 1b;</w:t>
        </w:r>
      </w:ins>
      <w:del w:id="198" w:date="2016-09-12T12:53:00Z" w:author="bioscience  ">
        <w:r>
          <w:rPr>
            <w:rtl w:val="0"/>
            <w:lang w:val="en-US"/>
          </w:rPr>
          <w:delText xml:space="preserve">1B </w:delText>
        </w:r>
      </w:del>
      <w:del w:id="199" w:date="2016-09-12T12:53:00Z" w:author="bioscience  ">
        <w:r>
          <w:rPr>
            <w:rtl w:val="0"/>
            <w:lang w:val="de-DE"/>
          </w:rPr>
          <w:delText>–</w:delText>
        </w:r>
      </w:del>
      <w:r>
        <w:rPr>
          <w:rtl w:val="0"/>
          <w:lang w:val="de-DE"/>
        </w:rPr>
        <w:t xml:space="preserve"> </w:t>
      </w:r>
      <w:r>
        <w:rPr>
          <w:rtl w:val="0"/>
          <w:lang w:val="en-US"/>
        </w:rPr>
        <w:t>the vertical jump denotes the transition from regional to global competition) and drive humans to extinction faster than competition in Europe (creatures:</w:t>
      </w:r>
      <w:ins w:id="200" w:date="2016-09-12T12:53:00Z" w:author="bioscience  ">
        <w:r>
          <w:rPr>
            <w:rtl w:val="0"/>
            <w:lang w:val="en-US"/>
          </w:rPr>
          <w:t xml:space="preserve"> ascending</w:t>
        </w:r>
      </w:ins>
      <w:del w:id="201" w:date="2016-09-12T12:53:00Z" w:author="bioscience  ">
        <w:r>
          <w:rPr>
            <w:rtl w:val="0"/>
            <w:lang w:val="en-US"/>
          </w:rPr>
          <w:delText xml:space="preserve"> green</w:delText>
        </w:r>
      </w:del>
      <w:ins w:id="202" w:date="2016-09-14T12:27:57Z" w:author="Justin Yeakel">
        <w:r>
          <w:rPr>
            <w:rtl w:val="0"/>
            <w:lang w:val="en-US"/>
          </w:rPr>
          <w:t xml:space="preserve"> green</w:t>
        </w:r>
      </w:ins>
      <w:r>
        <w:rPr>
          <w:rtl w:val="0"/>
          <w:lang w:val="en-US"/>
        </w:rPr>
        <w:t xml:space="preserve"> solid line; humans: </w:t>
      </w:r>
      <w:ins w:id="203" w:date="2016-09-12T12:53:00Z" w:author="bioscience  ">
        <w:r>
          <w:rPr>
            <w:rtl w:val="0"/>
            <w:lang w:val="en-US"/>
          </w:rPr>
          <w:t>descending</w:t>
        </w:r>
      </w:ins>
      <w:del w:id="204" w:date="2016-09-12T12:53:00Z" w:author="bioscience  ">
        <w:r>
          <w:rPr>
            <w:rtl w:val="0"/>
            <w:lang w:val="en-US"/>
          </w:rPr>
          <w:delText>blue</w:delText>
        </w:r>
      </w:del>
      <w:ins w:id="205" w:date="2016-09-14T12:28:04Z" w:author="Justin Yeakel">
        <w:r>
          <w:rPr>
            <w:rtl w:val="0"/>
            <w:lang w:val="en-US"/>
          </w:rPr>
          <w:t xml:space="preserve"> blue</w:t>
        </w:r>
      </w:ins>
      <w:r>
        <w:rPr>
          <w:rtl w:val="0"/>
          <w:lang w:val="en-US"/>
        </w:rPr>
        <w:t xml:space="preserve"> solid line; </w:t>
      </w:r>
      <w:ins w:id="206" w:date="2016-09-12T12:53:00Z" w:author="bioscience  ">
        <w:r>
          <w:rPr>
            <w:rtl w:val="0"/>
            <w:lang w:val="en-US"/>
          </w:rPr>
          <w:t>f</w:t>
        </w:r>
      </w:ins>
      <w:del w:id="207" w:date="2016-09-12T12:53:00Z" w:author="bioscience  ">
        <w:r>
          <w:rPr>
            <w:rtl w:val="0"/>
            <w:lang w:val="en-US"/>
          </w:rPr>
          <w:delText>F</w:delText>
        </w:r>
      </w:del>
      <w:r>
        <w:rPr>
          <w:rtl w:val="0"/>
          <w:lang w:val="en-US"/>
        </w:rPr>
        <w:t>igure 1</w:t>
      </w:r>
      <w:ins w:id="208" w:date="2016-09-12T12:53:00Z" w:author="bioscience  ">
        <w:r>
          <w:rPr>
            <w:rtl w:val="0"/>
            <w:lang w:val="en-US"/>
          </w:rPr>
          <w:t>b</w:t>
        </w:r>
      </w:ins>
      <w:del w:id="209" w:date="2016-09-12T12:53:00Z" w:author="bioscience  ">
        <w:r>
          <w:rPr>
            <w:rtl w:val="0"/>
            <w:lang w:val="en-US"/>
          </w:rPr>
          <w:delText>B</w:delText>
        </w:r>
      </w:del>
      <w:r>
        <w:rPr>
          <w:rtl w:val="0"/>
          <w:lang w:val="en-US"/>
        </w:rPr>
        <w:t xml:space="preserve">). The lower </w:t>
      </w:r>
      <w:r>
        <w:rPr>
          <w:i w:val="1"/>
          <w:iCs w:val="1"/>
          <w:rtl w:val="0"/>
          <w:lang w:val="en-US"/>
        </w:rPr>
        <w:t>t</w:t>
      </w:r>
      <w:r>
        <w:rPr>
          <w:i w:val="1"/>
          <w:iCs w:val="1"/>
          <w:vertAlign w:val="subscript"/>
          <w:rtl w:val="0"/>
          <w:lang w:val="en-US"/>
        </w:rPr>
        <w:t>e</w:t>
      </w:r>
      <w:r>
        <w:rPr>
          <w:rtl w:val="0"/>
          <w:lang w:val="en-US"/>
        </w:rPr>
        <w:t xml:space="preserve"> for this scenario holds across all levels of competition and for all values of </w:t>
      </w:r>
      <w:r>
        <w:rPr>
          <w:rtl w:val="0"/>
          <w:lang w:val="en-US"/>
        </w:rPr>
        <w:t xml:space="preserve">ε </w:t>
      </w:r>
      <w:r>
        <w:rPr>
          <w:rtl w:val="0"/>
          <w:lang w:val="en-US"/>
        </w:rPr>
        <w:t xml:space="preserve">(dotted curves, </w:t>
      </w:r>
      <w:del w:id="210" w:date="2016-09-12T12:54:00Z" w:author="bioscience  ">
        <w:r>
          <w:rPr>
            <w:rtl w:val="0"/>
            <w:lang w:val="en-US"/>
          </w:rPr>
          <w:delText>Fig. 1A</w:delText>
        </w:r>
      </w:del>
      <w:ins w:id="211" w:date="2016-09-12T12:54:00Z" w:author="bioscience  ">
        <w:r>
          <w:rPr>
            <w:rtl w:val="0"/>
            <w:lang w:val="en-US"/>
          </w:rPr>
          <w:t>figure 1a</w:t>
        </w:r>
      </w:ins>
      <w:r>
        <w:rPr>
          <w:rtl w:val="0"/>
          <w:lang w:val="en-US"/>
        </w:rPr>
        <w:t xml:space="preserve">). The wilds of South America would therefore accelerate the population growth of creatures, at least compared </w:t>
      </w:r>
      <w:ins w:id="212" w:date="2016-09-12T12:54:00Z" w:author="bioscience  ">
        <w:r>
          <w:rPr>
            <w:rtl w:val="0"/>
            <w:lang w:val="en-US"/>
          </w:rPr>
          <w:t>with</w:t>
        </w:r>
      </w:ins>
      <w:del w:id="213" w:date="2016-09-12T12:54:00Z" w:author="bioscience  ">
        <w:r>
          <w:rPr>
            <w:rtl w:val="0"/>
            <w:lang w:val="en-US"/>
          </w:rPr>
          <w:delText>to</w:delText>
        </w:r>
      </w:del>
      <w:r>
        <w:rPr>
          <w:rtl w:val="0"/>
          <w:lang w:val="en-US"/>
        </w:rPr>
        <w:t xml:space="preserve"> the slower dynamics that would have occurred in Europe</w:t>
      </w:r>
      <w:ins w:id="214" w:date="2016-09-12T12:54:00Z" w:author="bioscience  ">
        <w:r>
          <w:rPr>
            <w:rtl w:val="0"/>
            <w:lang w:val="en-US"/>
          </w:rPr>
          <w:t>,</w:t>
        </w:r>
      </w:ins>
      <w:r>
        <w:rPr>
          <w:rtl w:val="0"/>
          <w:lang w:val="en-US"/>
        </w:rPr>
        <w:t xml:space="preserve"> with its larger human population. In general, we find that low-density</w:t>
      </w:r>
      <w:ins w:id="215" w:date="2016-09-12T12:54:00Z" w:author="bioscience  ">
        <w:r>
          <w:rPr>
            <w:rtl w:val="0"/>
            <w:lang w:val="de-DE"/>
          </w:rPr>
          <w:t>—</w:t>
        </w:r>
      </w:ins>
      <w:del w:id="216" w:date="2016-09-12T12:54:00Z" w:author="bioscience  ">
        <w:r>
          <w:rPr>
            <w:rtl w:val="0"/>
            <w:lang w:val="en-US"/>
          </w:rPr>
          <w:delText xml:space="preserve"> </w:delText>
        </w:r>
      </w:del>
      <w:del w:id="217" w:date="2016-09-12T12:54:00Z" w:author="bioscience  ">
        <w:r>
          <w:rPr>
            <w:rtl w:val="0"/>
            <w:lang w:val="de-DE"/>
          </w:rPr>
          <w:delText>–</w:delText>
        </w:r>
      </w:del>
      <w:r>
        <w:rPr>
          <w:rtl w:val="0"/>
          <w:lang w:val="en-US"/>
        </w:rPr>
        <w:t>and by extension low competition</w:t>
      </w:r>
      <w:ins w:id="218" w:date="2016-09-12T12:54:00Z" w:author="bioscience  ">
        <w:r>
          <w:rPr>
            <w:rtl w:val="0"/>
            <w:lang w:val="de-DE"/>
          </w:rPr>
          <w:t>—</w:t>
        </w:r>
      </w:ins>
      <w:del w:id="219" w:date="2016-09-12T12:54:00Z" w:author="bioscience  ">
        <w:r>
          <w:rPr>
            <w:rtl w:val="0"/>
            <w:lang w:val="de-DE"/>
          </w:rPr>
          <w:delText xml:space="preserve">– </w:delText>
        </w:r>
      </w:del>
      <w:r>
        <w:rPr>
          <w:rtl w:val="0"/>
          <w:lang w:val="en-US"/>
        </w:rPr>
        <w:t>initial environments can catalyze the establishment of an invading population, thereby hastening the extinction of a resident population (</w:t>
      </w:r>
      <w:ins w:id="220" w:date="2016-09-12T13:12:00Z" w:author="bioscience  ">
        <w:r>
          <w:rPr>
            <w:rtl w:val="0"/>
            <w:lang w:val="en-US"/>
          </w:rPr>
          <w:t>figure</w:t>
        </w:r>
      </w:ins>
      <w:del w:id="221" w:date="2016-09-12T13:12:00Z" w:author="bioscience  ">
        <w:r>
          <w:rPr>
            <w:rtl w:val="0"/>
            <w:lang w:val="en-US"/>
          </w:rPr>
          <w:delText>Fig.</w:delText>
        </w:r>
      </w:del>
      <w:r>
        <w:rPr>
          <w:rtl w:val="0"/>
          <w:lang w:val="en-US"/>
        </w:rPr>
        <w:t xml:space="preserve"> 1</w:t>
      </w:r>
      <w:ins w:id="222" w:date="2016-09-12T13:12:00Z" w:author="bioscience  ">
        <w:r>
          <w:rPr>
            <w:rtl w:val="0"/>
            <w:lang w:val="en-US"/>
          </w:rPr>
          <w:t>c</w:t>
        </w:r>
      </w:ins>
      <w:del w:id="223" w:date="2016-09-12T13:12:00Z" w:author="bioscience  ">
        <w:r>
          <w:rPr>
            <w:rtl w:val="0"/>
            <w:lang w:val="en-US"/>
          </w:rPr>
          <w:delText>C</w:delText>
        </w:r>
      </w:del>
      <w:r>
        <w:rPr>
          <w:rtl w:val="0"/>
          <w:lang w:val="en-US"/>
        </w:rPr>
        <w:t>).</w:t>
      </w:r>
    </w:p>
    <w:p>
      <w:pPr>
        <w:pStyle w:val="Body A"/>
        <w:spacing w:before="0" w:after="0" w:line="360" w:lineRule="auto"/>
        <w:ind w:firstLine="720"/>
      </w:pPr>
      <w:r>
        <w:rPr>
          <w:rtl w:val="0"/>
          <w:lang w:val="en-US"/>
        </w:rPr>
        <w:t>The present findings are drawn from a work of science fiction but the</w:t>
      </w:r>
      <w:ins w:id="224" w:date="2016-09-12T13:12:00Z" w:author="bioscience  ">
        <w:r>
          <w:rPr>
            <w:rtl w:val="0"/>
            <w:lang w:val="en-US"/>
          </w:rPr>
          <w:t>ir</w:t>
        </w:r>
      </w:ins>
      <w:r>
        <w:rPr>
          <w:rtl w:val="0"/>
          <w:lang w:val="en-US"/>
        </w:rPr>
        <w:t xml:space="preserve"> importance is threefold. First, our results reinforce and expand the gothic tone of </w:t>
      </w:r>
      <w:r>
        <w:rPr>
          <w:i w:val="1"/>
          <w:iCs w:val="1"/>
          <w:rtl w:val="0"/>
          <w:lang w:val="de-DE"/>
        </w:rPr>
        <w:t>Frankenstein</w:t>
      </w:r>
      <w:r>
        <w:rPr>
          <w:rtl w:val="0"/>
          <w:lang w:val="en-US"/>
        </w:rPr>
        <w:t xml:space="preserve"> and its underlying exploration of moral and scientific responsibility. Second, our results cast new light on the creature and his motives for inhabiting the wilds of South America, a lower-competition environment. Third, our results bolster the speculative concerns of Frankenstein with empirical support</w:t>
      </w:r>
      <w:ins w:id="225" w:date="2016-09-12T13:12:00Z" w:author="bioscience  ">
        <w:r>
          <w:rPr>
            <w:rtl w:val="0"/>
            <w:lang w:val="de-DE"/>
          </w:rPr>
          <w:t>—</w:t>
        </w:r>
      </w:ins>
      <w:del w:id="226" w:date="2016-09-12T13:12:00Z" w:author="bioscience  ">
        <w:r>
          <w:rPr>
            <w:rtl w:val="0"/>
            <w:lang w:val="en-US"/>
          </w:rPr>
          <w:delText xml:space="preserve"> </w:delText>
        </w:r>
      </w:del>
      <w:del w:id="227" w:date="2016-09-12T13:12:00Z" w:author="bioscience  ">
        <w:r>
          <w:rPr>
            <w:rtl w:val="0"/>
            <w:lang w:val="de-DE"/>
          </w:rPr>
          <w:delText xml:space="preserve">– </w:delText>
        </w:r>
      </w:del>
      <w:r>
        <w:rPr>
          <w:rtl w:val="0"/>
          <w:lang w:val="en-US"/>
        </w:rPr>
        <w:t xml:space="preserve">humans would indeed face species interactions </w:t>
      </w:r>
      <w:ins w:id="228" w:date="2016-09-12T13:12:00Z" w:author="bioscience  ">
        <w:r>
          <w:rPr>
            <w:rtl w:val="0"/>
            <w:lang w:val="de-DE"/>
          </w:rPr>
          <w:t>“</w:t>
        </w:r>
      </w:ins>
      <w:del w:id="229" w:date="2016-09-12T13:12:00Z" w:author="bioscience  ">
        <w:r>
          <w:rPr>
            <w:rtl w:val="0"/>
            <w:lang w:val="de-DE"/>
          </w:rPr>
          <w:delText>‘</w:delText>
        </w:r>
      </w:del>
      <w:r>
        <w:rPr>
          <w:rtl w:val="0"/>
          <w:lang w:val="en-US"/>
        </w:rPr>
        <w:t>full of terror</w:t>
      </w:r>
      <w:del w:id="230" w:date="2016-09-12T13:13:00Z" w:author="bioscience  ">
        <w:r>
          <w:rPr>
            <w:rtl w:val="0"/>
            <w:lang w:val="de-DE"/>
          </w:rPr>
          <w:delText>’</w:delText>
        </w:r>
      </w:del>
      <w:r>
        <w:rPr>
          <w:rtl w:val="0"/>
          <w:lang w:val="en-US"/>
        </w:rPr>
        <w:t>.</w:t>
      </w:r>
      <w:ins w:id="231" w:date="2016-09-12T13:13:00Z" w:author="bioscience  ">
        <w:r>
          <w:rPr>
            <w:rtl w:val="0"/>
            <w:lang w:val="en-US"/>
          </w:rPr>
          <w:t>”</w:t>
        </w:r>
      </w:ins>
      <w:r>
        <w:rPr>
          <w:rtl w:val="0"/>
          <w:lang w:val="en-US"/>
        </w:rPr>
        <w:t xml:space="preserve"> The nature of this terror is termed </w:t>
      </w:r>
      <w:r>
        <w:rPr>
          <w:i w:val="1"/>
          <w:iCs w:val="1"/>
          <w:color w:val="000000"/>
          <w:u w:color="000000"/>
          <w:rtl w:val="0"/>
          <w:lang w:val="en-US"/>
        </w:rPr>
        <w:t>competitive exclusion</w:t>
      </w:r>
      <w:r>
        <w:rPr>
          <w:rtl w:val="0"/>
          <w:lang w:val="en-US"/>
        </w:rPr>
        <w:t xml:space="preserve">, a concept that escaped definition until the </w:t>
      </w:r>
      <w:del w:id="232" w:date="2016-09-12T20:33:00Z" w:author="Nathaniel Dominy">
        <w:r>
          <w:rPr>
            <w:rtl w:val="0"/>
            <w:lang w:val="en-US"/>
          </w:rPr>
          <w:delText xml:space="preserve">early </w:delText>
        </w:r>
      </w:del>
      <w:ins w:id="233" w:date="2016-09-12T13:13:00Z" w:author="bioscience  ">
        <w:del w:id="234" w:date="2016-09-12T20:33:00Z" w:author="Nathaniel Dominy">
          <w:r>
            <w:rPr>
              <w:rtl w:val="0"/>
              <w:lang w:val="en-US"/>
            </w:rPr>
            <w:delText>twentieth</w:delText>
          </w:r>
        </w:del>
      </w:ins>
      <w:del w:id="235" w:date="2016-09-12T20:33:00Z" w:author="Nathaniel Dominy">
        <w:r>
          <w:rPr>
            <w:rtl w:val="0"/>
            <w:lang w:val="en-US"/>
          </w:rPr>
          <w:delText xml:space="preserve">20th </w:delText>
        </w:r>
      </w:del>
      <w:ins w:id="236" w:date="2016-09-12T13:13:00Z" w:author="bioscience  ">
        <w:del w:id="237" w:date="2016-09-12T20:33:00Z" w:author="Nathaniel Dominy">
          <w:r>
            <w:rPr>
              <w:rtl w:val="0"/>
              <w:lang w:val="en-US"/>
            </w:rPr>
            <w:delText>c</w:delText>
          </w:r>
        </w:del>
      </w:ins>
      <w:del w:id="238" w:date="2016-09-12T20:33:00Z" w:author="Nathaniel Dominy">
        <w:r>
          <w:rPr>
            <w:rtl w:val="0"/>
            <w:lang w:val="en-US"/>
          </w:rPr>
          <w:delText>Centur</w:delText>
        </w:r>
      </w:del>
      <w:ins w:id="239" w:date="2016-09-12T20:33:00Z" w:author="Nathaniel Dominy">
        <w:r>
          <w:rPr>
            <w:rtl w:val="0"/>
            <w:lang w:val="en-US"/>
          </w:rPr>
          <w:t>1930s</w:t>
        </w:r>
      </w:ins>
      <w:del w:id="240" w:date="2016-09-12T20:33:00Z" w:author="Nathaniel Dominy">
        <w:r>
          <w:rPr>
            <w:rtl w:val="0"/>
            <w:lang w:val="en-US"/>
          </w:rPr>
          <w:delText>y</w:delText>
        </w:r>
      </w:del>
      <w:r>
        <w:rPr>
          <w:rtl w:val="0"/>
          <w:lang w:val="en-US"/>
        </w:rPr>
        <w:t>. We conclude by suggesting that the central horror and genius of Mary Shelley</w:t>
      </w:r>
      <w:r>
        <w:rPr>
          <w:rtl w:val="0"/>
          <w:lang w:val="de-DE"/>
        </w:rPr>
        <w:t>’</w:t>
      </w:r>
      <w:r>
        <w:rPr>
          <w:rtl w:val="0"/>
          <w:lang w:val="en-US"/>
        </w:rPr>
        <w:t>s novel lies in its early mastery of foundational concepts in ecology and evolution.</w:t>
      </w:r>
    </w:p>
    <w:p>
      <w:pPr>
        <w:pStyle w:val="Body A"/>
        <w:spacing w:before="0" w:after="0" w:line="360" w:lineRule="auto"/>
        <w:rPr>
          <w:ins w:id="241" w:date="2016-09-12T13:59:00Z" w:author="Nathaniel Dominy"/>
          <w:rFonts w:ascii="Times New Roman" w:cs="Times New Roman" w:hAnsi="Times New Roman" w:eastAsia="Times New Roman"/>
          <w:lang w:val="en-US"/>
        </w:rPr>
      </w:pPr>
    </w:p>
    <w:p>
      <w:pPr>
        <w:pStyle w:val="Normal (Web)"/>
        <w:spacing w:before="2" w:after="2"/>
        <w:rPr>
          <w:ins w:id="242" w:date="2016-09-12T13:59:00Z" w:author="Nathaniel Dominy"/>
          <w:rFonts w:ascii="ITCFranklinGothicStd" w:cs="ITCFranklinGothicStd" w:hAnsi="ITCFranklinGothicStd" w:eastAsia="ITCFranklinGothicStd"/>
          <w:b w:val="1"/>
          <w:bCs w:val="1"/>
          <w:sz w:val="24"/>
          <w:szCs w:val="24"/>
        </w:rPr>
      </w:pPr>
      <w:ins w:id="243" w:date="2016-09-12T13:59:00Z" w:author="Nathaniel Dominy">
        <w:r>
          <w:rPr>
            <w:rFonts w:ascii="ITCFranklinGothicStd" w:cs="ITCFranklinGothicStd" w:hAnsi="ITCFranklinGothicStd" w:eastAsia="ITCFranklinGothicStd"/>
            <w:b w:val="1"/>
            <w:bCs w:val="1"/>
            <w:sz w:val="24"/>
            <w:szCs w:val="24"/>
            <w:rtl w:val="0"/>
            <w:lang w:val="en-US"/>
          </w:rPr>
          <w:t>Acknowledgements</w:t>
        </w:r>
      </w:ins>
    </w:p>
    <w:p>
      <w:pPr>
        <w:pStyle w:val="Normal (Web)"/>
        <w:spacing w:before="2" w:after="2"/>
        <w:rPr>
          <w:ins w:id="244" w:date="2016-09-12T13:59:00Z" w:author="Nathaniel Dominy"/>
          <w:rFonts w:ascii="ITCFranklinGothicStd" w:cs="ITCFranklinGothicStd" w:hAnsi="ITCFranklinGothicStd" w:eastAsia="ITCFranklinGothicStd"/>
          <w:b w:val="1"/>
          <w:bCs w:val="1"/>
          <w:sz w:val="24"/>
          <w:szCs w:val="24"/>
        </w:rPr>
      </w:pPr>
    </w:p>
    <w:p>
      <w:pPr>
        <w:pStyle w:val="Body"/>
        <w:spacing w:line="360" w:lineRule="auto"/>
        <w:rPr>
          <w:ins w:id="245" w:date="2016-09-12T13:59:00Z" w:author="Nathaniel Dominy"/>
          <w:sz w:val="20"/>
          <w:szCs w:val="20"/>
        </w:rPr>
      </w:pPr>
      <w:ins w:id="246" w:date="2016-09-12T13:59:00Z" w:author="Nathaniel Dominy">
        <w:r>
          <w:rPr>
            <w:rFonts w:ascii="ITCFranklinGothicStd" w:cs="ITCFranklinGothicStd" w:hAnsi="ITCFranklinGothicStd" w:eastAsia="ITCFranklinGothicStd"/>
            <w:color w:val="263238"/>
            <w:u w:color="263238"/>
            <w:rtl w:val="0"/>
            <w:lang w:val="en-US"/>
          </w:rPr>
          <w:t>This viewpoint stems from an assignment in an undergraduate course, Victorian Literature &amp; Science, taught by Professor Mary Poovey in 1996. We are grateful for her feedback then, and for the recent comments of Christopher Kempes, Taal Levi</w:t>
        </w:r>
      </w:ins>
      <w:ins w:id="247" w:date="2016-09-12T13:59:00Z" w:author="Nathaniel Dominy">
        <w:r>
          <w:rPr>
            <w:rFonts w:ascii="ITCFranklinGothicStd" w:cs="ITCFranklinGothicStd" w:hAnsi="ITCFranklinGothicStd" w:eastAsia="ITCFranklinGothicStd"/>
            <w:rtl w:val="0"/>
          </w:rPr>
          <w:t xml:space="preserve">, </w:t>
        </w:r>
      </w:ins>
      <w:ins w:id="248" w:date="2016-09-12T13:59:00Z" w:author="Nathaniel Dominy">
        <w:r>
          <w:rPr>
            <w:rFonts w:ascii="ITCFranklinGothicStd" w:cs="ITCFranklinGothicStd" w:hAnsi="ITCFranklinGothicStd" w:eastAsia="ITCFranklinGothicStd"/>
            <w:color w:val="263238"/>
            <w:u w:color="263238"/>
            <w:rtl w:val="0"/>
            <w:lang w:val="en-US"/>
          </w:rPr>
          <w:t>Eric Libby, Marc Mangel, Patricia McKee, and Mark and Sarah McPeek.</w:t>
        </w:r>
      </w:ins>
    </w:p>
    <w:p>
      <w:pPr>
        <w:pStyle w:val="Normal (Web)"/>
        <w:spacing w:before="2" w:after="2"/>
        <w:rPr>
          <w:ins w:id="249" w:date="2016-09-12T13:59:00Z" w:author="Nathaniel Dominy"/>
          <w:rFonts w:ascii="ITCFranklinGothicStd" w:cs="ITCFranklinGothicStd" w:hAnsi="ITCFranklinGothicStd" w:eastAsia="ITCFranklinGothicStd"/>
          <w:b w:val="1"/>
          <w:bCs w:val="1"/>
          <w:sz w:val="24"/>
          <w:szCs w:val="24"/>
        </w:rPr>
      </w:pPr>
    </w:p>
    <w:p>
      <w:pPr>
        <w:pStyle w:val="Normal (Web)"/>
        <w:spacing w:before="2" w:after="2"/>
        <w:rPr>
          <w:ins w:id="250" w:date="2016-09-12T13:59:00Z" w:author="Nathaniel Dominy"/>
          <w:rFonts w:ascii="ITCFranklinGothicStd" w:cs="ITCFranklinGothicStd" w:hAnsi="ITCFranklinGothicStd" w:eastAsia="ITCFranklinGothicStd"/>
          <w:b w:val="1"/>
          <w:bCs w:val="1"/>
          <w:sz w:val="24"/>
          <w:szCs w:val="24"/>
        </w:rPr>
      </w:pPr>
      <w:ins w:id="251" w:date="2016-09-12T13:59:00Z" w:author="Nathaniel Dominy">
        <w:r>
          <w:rPr>
            <w:rFonts w:ascii="ITCFranklinGothicStd" w:cs="ITCFranklinGothicStd" w:hAnsi="ITCFranklinGothicStd" w:eastAsia="ITCFranklinGothicStd"/>
            <w:b w:val="1"/>
            <w:bCs w:val="1"/>
            <w:sz w:val="24"/>
            <w:szCs w:val="24"/>
            <w:rtl w:val="0"/>
            <w:lang w:val="en-US"/>
          </w:rPr>
          <w:t>Supplemental material</w:t>
        </w:r>
      </w:ins>
    </w:p>
    <w:p>
      <w:pPr>
        <w:pStyle w:val="Normal (Web)"/>
        <w:spacing w:before="2" w:after="2"/>
        <w:rPr>
          <w:ins w:id="252" w:date="2016-09-12T13:59:00Z" w:author="Nathaniel Dominy"/>
          <w:rFonts w:ascii="ITCFranklinGothicStd" w:cs="ITCFranklinGothicStd" w:hAnsi="ITCFranklinGothicStd" w:eastAsia="ITCFranklinGothicStd"/>
          <w:b w:val="1"/>
          <w:bCs w:val="1"/>
          <w:sz w:val="24"/>
          <w:szCs w:val="24"/>
        </w:rPr>
      </w:pPr>
    </w:p>
    <w:p>
      <w:pPr>
        <w:pStyle w:val="Normal (Web)"/>
        <w:spacing w:before="2" w:after="2"/>
        <w:rPr>
          <w:ins w:id="253" w:date="2016-09-12T13:59:00Z" w:author="Nathaniel Dominy"/>
          <w:rFonts w:ascii="ITCFranklinGothicStd" w:cs="ITCFranklinGothicStd" w:hAnsi="ITCFranklinGothicStd" w:eastAsia="ITCFranklinGothicStd"/>
          <w:sz w:val="24"/>
          <w:szCs w:val="24"/>
        </w:rPr>
      </w:pPr>
      <w:ins w:id="254" w:date="2016-09-12T13:59:00Z" w:author="Nathaniel Dominy">
        <w:del w:id="255" w:date="2016-09-14T11:21:02Z" w:author="Justin Yeakel">
          <w:r>
            <w:rPr>
              <w:rFonts w:ascii="ITCFranklinGothicStd" w:cs="ITCFranklinGothicStd" w:hAnsi="ITCFranklinGothicStd" w:eastAsia="ITCFranklinGothicStd"/>
              <w:sz w:val="24"/>
              <w:szCs w:val="24"/>
              <w:rtl w:val="0"/>
              <w:lang w:val="en-US"/>
            </w:rPr>
            <w:delText>...placeholder text here...</w:delText>
          </w:r>
        </w:del>
      </w:ins>
      <w:ins w:id="256" w:date="2016-09-14T12:40:22Z" w:author="Justin Yeakel">
        <w:r>
          <w:rPr>
            <w:rFonts w:ascii="ITCFranklinGothicStd" w:cs="ITCFranklinGothicStd" w:hAnsi="ITCFranklinGothicStd" w:eastAsia="ITCFranklinGothicStd"/>
            <w:sz w:val="24"/>
            <w:szCs w:val="24"/>
            <w:rtl w:val="0"/>
            <w:lang w:val="en-US"/>
          </w:rPr>
          <w:t xml:space="preserve">Simulations and model results can be explored with an interactive online application (using the </w:t>
        </w:r>
      </w:ins>
      <w:ins w:id="257" w:date="2016-09-14T12:40:22Z" w:author="Justin Yeakel">
        <w:r>
          <w:rPr>
            <w:rFonts w:ascii="ITCFranklinGothicStd" w:cs="ITCFranklinGothicStd" w:hAnsi="ITCFranklinGothicStd" w:eastAsia="ITCFranklinGothicStd"/>
            <w:i w:val="1"/>
            <w:iCs w:val="1"/>
            <w:sz w:val="24"/>
            <w:szCs w:val="24"/>
            <w:rtl w:val="0"/>
            <w:lang w:val="en-US"/>
          </w:rPr>
          <w:t>Mathematica</w:t>
        </w:r>
      </w:ins>
      <w:ins w:id="258" w:date="2016-09-14T12:40:22Z" w:author="Justin Yeakel">
        <w:r>
          <w:rPr>
            <w:rFonts w:ascii="ITCFranklinGothicStd" w:cs="ITCFranklinGothicStd" w:hAnsi="ITCFranklinGothicStd" w:eastAsia="ITCFranklinGothicStd"/>
            <w:sz w:val="24"/>
            <w:szCs w:val="24"/>
            <w:rtl w:val="0"/>
            <w:lang w:val="en-US"/>
          </w:rPr>
          <w:t xml:space="preserve"> CDF player) available at http://xxx.</w:t>
        </w:r>
      </w:ins>
    </w:p>
    <w:p>
      <w:pPr>
        <w:pStyle w:val="Body A"/>
        <w:spacing w:before="0" w:after="0" w:line="360" w:lineRule="auto"/>
        <w:rPr>
          <w:rFonts w:ascii="Times New Roman" w:cs="Times New Roman" w:hAnsi="Times New Roman" w:eastAsia="Times New Roman"/>
          <w:lang w:val="en-US"/>
        </w:rPr>
      </w:pPr>
    </w:p>
    <w:p>
      <w:pPr>
        <w:pStyle w:val="Body"/>
        <w:spacing w:line="360" w:lineRule="auto"/>
        <w:rPr>
          <w:sz w:val="20"/>
          <w:szCs w:val="20"/>
        </w:rPr>
      </w:pPr>
      <w:r>
        <w:rPr>
          <w:i w:val="1"/>
          <w:iCs w:val="1"/>
          <w:color w:val="222222"/>
          <w:u w:color="222222"/>
          <w:shd w:val="clear" w:color="auto" w:fill="ffffff"/>
          <w:rtl w:val="0"/>
          <w:lang w:val="en-US"/>
        </w:rPr>
        <w:t xml:space="preserve">Nathaniel J. Dominy (nathaniel.j.dominy@dartmouth.edu) is a Public Voices Fellow </w:t>
      </w:r>
      <w:ins w:id="259" w:date="2016-09-12T14:13:00Z" w:author="Nathaniel Dominy">
        <w:r>
          <w:rPr>
            <w:i w:val="1"/>
            <w:iCs w:val="1"/>
            <w:color w:val="222222"/>
            <w:u w:color="222222"/>
            <w:shd w:val="clear" w:color="auto" w:fill="ffffff"/>
            <w:rtl w:val="0"/>
          </w:rPr>
          <w:t>in</w:t>
        </w:r>
      </w:ins>
      <w:del w:id="260" w:date="2016-09-12T14:13:00Z" w:author="Nathaniel Dominy">
        <w:r>
          <w:rPr>
            <w:i w:val="1"/>
            <w:iCs w:val="1"/>
            <w:color w:val="222222"/>
            <w:u w:color="222222"/>
            <w:shd w:val="clear" w:color="auto" w:fill="ffffff"/>
            <w:rtl w:val="0"/>
            <w:lang w:val="en-US"/>
          </w:rPr>
          <w:delText>of</w:delText>
        </w:r>
      </w:del>
      <w:r>
        <w:rPr>
          <w:i w:val="1"/>
          <w:iCs w:val="1"/>
          <w:color w:val="222222"/>
          <w:u w:color="222222"/>
          <w:shd w:val="clear" w:color="auto" w:fill="ffffff"/>
          <w:rtl w:val="0"/>
          <w:lang w:val="en-US"/>
        </w:rPr>
        <w:t xml:space="preserve"> the OpEd Project and a </w:t>
      </w:r>
      <w:ins w:id="261" w:date="2016-09-12T13:13:00Z" w:author="bioscience  ">
        <w:r>
          <w:rPr>
            <w:i w:val="1"/>
            <w:iCs w:val="1"/>
            <w:color w:val="222222"/>
            <w:u w:color="222222"/>
            <w:shd w:val="clear" w:color="auto" w:fill="ffffff"/>
            <w:rtl w:val="0"/>
          </w:rPr>
          <w:t>p</w:t>
        </w:r>
      </w:ins>
      <w:del w:id="262" w:date="2016-09-12T13:13:00Z" w:author="bioscience  ">
        <w:r>
          <w:rPr>
            <w:i w:val="1"/>
            <w:iCs w:val="1"/>
            <w:color w:val="222222"/>
            <w:u w:color="222222"/>
            <w:shd w:val="clear" w:color="auto" w:fill="ffffff"/>
            <w:rtl w:val="0"/>
          </w:rPr>
          <w:delText>P</w:delText>
        </w:r>
      </w:del>
      <w:r>
        <w:rPr>
          <w:i w:val="1"/>
          <w:iCs w:val="1"/>
          <w:color w:val="222222"/>
          <w:u w:color="222222"/>
          <w:shd w:val="clear" w:color="auto" w:fill="ffffff"/>
          <w:rtl w:val="0"/>
          <w:lang w:val="en-US"/>
        </w:rPr>
        <w:t xml:space="preserve">rofessor in the Departments of </w:t>
      </w:r>
      <w:r>
        <w:rPr>
          <w:i w:val="1"/>
          <w:iCs w:val="1"/>
          <w:shd w:val="clear" w:color="auto" w:fill="ffffff"/>
          <w:rtl w:val="0"/>
          <w:lang w:val="en-US"/>
        </w:rPr>
        <w:t>Anthropology and Biological Sciences,</w:t>
      </w:r>
      <w:ins w:id="263" w:date="2016-09-12T13:13:00Z" w:author="bioscience  ">
        <w:r>
          <w:rPr>
            <w:i w:val="1"/>
            <w:iCs w:val="1"/>
            <w:shd w:val="clear" w:color="auto" w:fill="ffffff"/>
            <w:rtl w:val="0"/>
            <w:lang w:val="da-DK"/>
          </w:rPr>
          <w:t xml:space="preserve"> at</w:t>
        </w:r>
      </w:ins>
      <w:r>
        <w:rPr>
          <w:i w:val="1"/>
          <w:iCs w:val="1"/>
          <w:shd w:val="clear" w:color="auto" w:fill="ffffff"/>
          <w:rtl w:val="0"/>
          <w:lang w:val="en-US"/>
        </w:rPr>
        <w:t xml:space="preserve"> Dartmouth College</w:t>
      </w:r>
      <w:ins w:id="264" w:date="2016-09-12T13:14:00Z" w:author="bioscience  ">
        <w:r>
          <w:rPr>
            <w:i w:val="1"/>
            <w:iCs w:val="1"/>
            <w:shd w:val="clear" w:color="auto" w:fill="ffffff"/>
            <w:rtl w:val="0"/>
            <w:lang w:val="en-US"/>
          </w:rPr>
          <w:t>, in Hanover, New Hampshire</w:t>
        </w:r>
      </w:ins>
      <w:r>
        <w:rPr>
          <w:i w:val="1"/>
          <w:iCs w:val="1"/>
          <w:shd w:val="clear" w:color="auto" w:fill="ffffff"/>
          <w:rtl w:val="0"/>
          <w:lang w:val="en-US"/>
        </w:rPr>
        <w:t xml:space="preserve">. Justin D. Yeakel (jyeakel@ucmerced.edu) is an </w:t>
      </w:r>
      <w:ins w:id="265" w:date="2016-09-14T12:30:40Z" w:author="Justin Yeakel">
        <w:r>
          <w:rPr>
            <w:i w:val="1"/>
            <w:iCs w:val="1"/>
            <w:shd w:val="clear" w:color="auto" w:fill="ffffff"/>
            <w:rtl w:val="0"/>
            <w:lang w:val="fr-FR"/>
          </w:rPr>
          <w:t>an assistant professor</w:t>
        </w:r>
      </w:ins>
      <w:ins w:id="266" w:date="2016-09-14T12:30:40Z" w:author="Justin Yeakel">
        <w:r>
          <w:rPr>
            <w:i w:val="1"/>
            <w:iCs w:val="1"/>
            <w:color w:val="222222"/>
            <w:u w:color="222222"/>
            <w:shd w:val="clear" w:color="auto" w:fill="ffffff"/>
            <w:rtl w:val="0"/>
            <w:lang w:val="en-US"/>
          </w:rPr>
          <w:t xml:space="preserve"> in the School of Natural Sciences, at University of California, Merced</w:t>
        </w:r>
      </w:ins>
      <w:ins w:id="267" w:date="2016-09-14T12:30:40Z" w:author="Justin Yeakel">
        <w:r>
          <w:rPr>
            <w:i w:val="1"/>
            <w:iCs w:val="1"/>
            <w:color w:val="222222"/>
            <w:u w:color="222222"/>
            <w:shd w:val="clear" w:color="auto" w:fill="ffffff"/>
            <w:rtl w:val="0"/>
            <w:lang w:val="en-US"/>
          </w:rPr>
          <w:t xml:space="preserve"> and an </w:t>
        </w:r>
      </w:ins>
      <w:r>
        <w:rPr>
          <w:i w:val="1"/>
          <w:iCs w:val="1"/>
          <w:shd w:val="clear" w:color="auto" w:fill="ffffff"/>
          <w:rtl w:val="0"/>
          <w:lang w:val="en-US"/>
        </w:rPr>
        <w:t xml:space="preserve">Omidyar Fellow </w:t>
      </w:r>
      <w:del w:id="268" w:date="2016-09-12T14:29:00Z" w:author="Nathaniel Dominy">
        <w:r>
          <w:rPr>
            <w:i w:val="1"/>
            <w:iCs w:val="1"/>
            <w:shd w:val="clear" w:color="auto" w:fill="ffffff"/>
            <w:rtl w:val="0"/>
            <w:lang w:val="en-US"/>
          </w:rPr>
          <w:delText xml:space="preserve">of </w:delText>
        </w:r>
      </w:del>
      <w:ins w:id="269" w:date="2016-09-12T14:29:00Z" w:author="Nathaniel Dominy">
        <w:r>
          <w:rPr>
            <w:i w:val="1"/>
            <w:iCs w:val="1"/>
            <w:shd w:val="clear" w:color="auto" w:fill="ffffff"/>
            <w:rtl w:val="0"/>
          </w:rPr>
          <w:t xml:space="preserve">at </w:t>
        </w:r>
      </w:ins>
      <w:r>
        <w:rPr>
          <w:i w:val="1"/>
          <w:iCs w:val="1"/>
          <w:shd w:val="clear" w:color="auto" w:fill="ffffff"/>
          <w:rtl w:val="0"/>
          <w:lang w:val="en-US"/>
        </w:rPr>
        <w:t>the Santa Fe Institute</w:t>
      </w:r>
      <w:del w:id="270" w:date="2016-09-14T12:30:44Z" w:author="Justin Yeakel">
        <w:r>
          <w:rPr>
            <w:i w:val="1"/>
            <w:iCs w:val="1"/>
            <w:shd w:val="clear" w:color="auto" w:fill="ffffff"/>
            <w:rtl w:val="0"/>
            <w:lang w:val="en-US"/>
          </w:rPr>
          <w:delText xml:space="preserve"> and an </w:delText>
        </w:r>
      </w:del>
      <w:ins w:id="271" w:date="2016-09-12T13:14:00Z" w:author="bioscience  ">
        <w:del w:id="272" w:date="2016-09-14T12:30:44Z" w:author="Justin Yeakel">
          <w:r>
            <w:rPr>
              <w:i w:val="1"/>
              <w:iCs w:val="1"/>
              <w:shd w:val="clear" w:color="auto" w:fill="ffffff"/>
              <w:rtl w:val="0"/>
            </w:rPr>
            <w:delText>a</w:delText>
          </w:r>
        </w:del>
      </w:ins>
      <w:del w:id="273" w:date="2016-09-12T13:14:00Z" w:author="bioscience  ">
        <w:r>
          <w:rPr>
            <w:i w:val="1"/>
            <w:iCs w:val="1"/>
            <w:shd w:val="clear" w:color="auto" w:fill="ffffff"/>
            <w:rtl w:val="0"/>
          </w:rPr>
          <w:delText>A</w:delText>
        </w:r>
      </w:del>
      <w:del w:id="274" w:date="2016-09-14T12:30:29Z" w:author="Justin Yeakel">
        <w:r>
          <w:rPr>
            <w:i w:val="1"/>
            <w:iCs w:val="1"/>
            <w:shd w:val="clear" w:color="auto" w:fill="ffffff"/>
            <w:rtl w:val="0"/>
            <w:lang w:val="fr-FR"/>
          </w:rPr>
          <w:delText xml:space="preserve">ssistant </w:delText>
        </w:r>
      </w:del>
      <w:ins w:id="275" w:date="2016-09-12T13:14:00Z" w:author="bioscience  ">
        <w:del w:id="276" w:date="2016-09-14T12:30:29Z" w:author="Justin Yeakel">
          <w:r>
            <w:rPr>
              <w:i w:val="1"/>
              <w:iCs w:val="1"/>
              <w:shd w:val="clear" w:color="auto" w:fill="ffffff"/>
              <w:rtl w:val="0"/>
            </w:rPr>
            <w:delText>p</w:delText>
          </w:r>
        </w:del>
      </w:ins>
      <w:del w:id="277" w:date="2016-09-12T13:14:00Z" w:author="bioscience  ">
        <w:r>
          <w:rPr>
            <w:i w:val="1"/>
            <w:iCs w:val="1"/>
            <w:shd w:val="clear" w:color="auto" w:fill="ffffff"/>
            <w:rtl w:val="0"/>
          </w:rPr>
          <w:delText>P</w:delText>
        </w:r>
      </w:del>
      <w:del w:id="278" w:date="2016-09-14T12:30:29Z" w:author="Justin Yeakel">
        <w:r>
          <w:rPr>
            <w:i w:val="1"/>
            <w:iCs w:val="1"/>
            <w:shd w:val="clear" w:color="auto" w:fill="ffffff"/>
            <w:rtl w:val="0"/>
            <w:lang w:val="it-IT"/>
          </w:rPr>
          <w:delText>rofessor</w:delText>
        </w:r>
      </w:del>
      <w:del w:id="279" w:date="2016-09-14T12:30:29Z" w:author="Justin Yeakel">
        <w:r>
          <w:rPr>
            <w:i w:val="1"/>
            <w:iCs w:val="1"/>
            <w:color w:val="222222"/>
            <w:u w:color="222222"/>
            <w:shd w:val="clear" w:color="auto" w:fill="ffffff"/>
            <w:rtl w:val="0"/>
            <w:lang w:val="en-US"/>
          </w:rPr>
          <w:delText xml:space="preserve"> in the School of Natural Sciences, </w:delText>
        </w:r>
      </w:del>
      <w:ins w:id="280" w:date="2016-09-12T13:14:00Z" w:author="bioscience  ">
        <w:del w:id="281" w:date="2016-09-14T12:30:29Z" w:author="Justin Yeakel">
          <w:r>
            <w:rPr>
              <w:i w:val="1"/>
              <w:iCs w:val="1"/>
              <w:color w:val="222222"/>
              <w:u w:color="222222"/>
              <w:shd w:val="clear" w:color="auto" w:fill="ffffff"/>
              <w:rtl w:val="0"/>
            </w:rPr>
            <w:delText xml:space="preserve">at </w:delText>
          </w:r>
        </w:del>
      </w:ins>
      <w:del w:id="282" w:date="2016-09-14T12:30:29Z" w:author="Justin Yeakel">
        <w:r>
          <w:rPr>
            <w:i w:val="1"/>
            <w:iCs w:val="1"/>
            <w:color w:val="222222"/>
            <w:u w:color="222222"/>
            <w:shd w:val="clear" w:color="auto" w:fill="ffffff"/>
            <w:rtl w:val="0"/>
            <w:lang w:val="en-US"/>
          </w:rPr>
          <w:delText>University of California, Merced</w:delText>
        </w:r>
      </w:del>
      <w:r>
        <w:rPr>
          <w:i w:val="1"/>
          <w:iCs w:val="1"/>
          <w:color w:val="222222"/>
          <w:u w:color="222222"/>
          <w:shd w:val="clear" w:color="auto" w:fill="ffffff"/>
          <w:rtl w:val="0"/>
        </w:rPr>
        <w:t>.</w:t>
      </w:r>
    </w:p>
    <w:p>
      <w:pPr>
        <w:pStyle w:val="Body"/>
        <w:spacing w:line="360" w:lineRule="auto"/>
        <w:rPr>
          <w:color w:val="000000"/>
          <w:u w:color="000000"/>
          <w:lang w:val="de-DE"/>
        </w:rPr>
      </w:pPr>
    </w:p>
    <w:p>
      <w:pPr>
        <w:pStyle w:val="Body A"/>
        <w:spacing w:before="0" w:after="0" w:line="360" w:lineRule="auto"/>
        <w:rPr>
          <w:b w:val="1"/>
          <w:bCs w:val="1"/>
        </w:rPr>
      </w:pPr>
      <w:r>
        <w:rPr>
          <w:b w:val="1"/>
          <w:bCs w:val="1"/>
          <w:rtl w:val="0"/>
          <w:lang w:val="de-DE"/>
        </w:rPr>
        <w:t>Figure caption</w:t>
      </w:r>
    </w:p>
    <w:p>
      <w:pPr>
        <w:pStyle w:val="Body A"/>
        <w:spacing w:before="0" w:after="0" w:line="360" w:lineRule="auto"/>
        <w:rPr>
          <w:ins w:id="283" w:date="2016-09-14T11:20:18Z" w:author="Nathaniel Dominy"/>
        </w:rPr>
      </w:pPr>
      <w:r>
        <w:rPr>
          <w:rtl w:val="0"/>
          <w:lang w:val="de-DE"/>
        </w:rPr>
        <w:t xml:space="preserve">Figure 1. </w:t>
      </w:r>
      <w:ins w:id="284" w:date="2016-09-12T13:14:00Z" w:author="bioscience  ">
        <w:r>
          <w:rPr>
            <w:rtl w:val="0"/>
            <w:lang w:val="de-DE"/>
          </w:rPr>
          <w:t>(a)</w:t>
        </w:r>
      </w:ins>
      <w:del w:id="285" w:date="2016-09-12T13:14:00Z" w:author="bioscience  ">
        <w:r>
          <w:rPr>
            <w:rtl w:val="0"/>
            <w:lang w:val="de-DE"/>
          </w:rPr>
          <w:delText>A.</w:delText>
        </w:r>
      </w:del>
      <w:r>
        <w:rPr>
          <w:rtl w:val="0"/>
          <w:lang w:val="de-DE"/>
        </w:rPr>
        <w:t xml:space="preserve"> Extinction time given competitive environment. </w:t>
      </w:r>
      <w:del w:id="286" w:date="2016-09-12T13:14:00Z" w:author="bioscience  ">
        <w:r>
          <w:rPr>
            <w:rtl w:val="0"/>
            <w:lang w:val="de-DE"/>
          </w:rPr>
          <w:delText>B.</w:delText>
        </w:r>
      </w:del>
      <w:ins w:id="287" w:date="2016-09-12T13:14:00Z" w:author="bioscience  ">
        <w:r>
          <w:rPr>
            <w:rtl w:val="0"/>
            <w:lang w:val="de-DE"/>
          </w:rPr>
          <w:t>(b)</w:t>
        </w:r>
      </w:ins>
      <w:r>
        <w:rPr>
          <w:rtl w:val="0"/>
          <w:lang w:val="de-DE"/>
        </w:rPr>
        <w:t xml:space="preserve"> Population trajectories for humans (</w:t>
      </w:r>
      <w:ins w:id="288" w:date="2016-09-12T13:14:00Z" w:author="bioscience  ">
        <w:r>
          <w:rPr>
            <w:rtl w:val="0"/>
            <w:lang w:val="de-DE"/>
          </w:rPr>
          <w:t>descending</w:t>
        </w:r>
      </w:ins>
      <w:del w:id="289" w:date="2016-09-12T13:14:00Z" w:author="bioscience  ">
        <w:r>
          <w:rPr>
            <w:rtl w:val="0"/>
            <w:lang w:val="de-DE"/>
          </w:rPr>
          <w:delText>blue</w:delText>
        </w:r>
      </w:del>
      <w:r>
        <w:rPr>
          <w:rtl w:val="0"/>
          <w:lang w:val="de-DE"/>
        </w:rPr>
        <w:t>) and creatures (</w:t>
      </w:r>
      <w:ins w:id="290" w:date="2016-09-12T13:14:00Z" w:author="bioscience  ">
        <w:r>
          <w:rPr>
            <w:rtl w:val="0"/>
            <w:lang w:val="de-DE"/>
          </w:rPr>
          <w:t>ascending</w:t>
        </w:r>
      </w:ins>
      <w:del w:id="291" w:date="2016-09-12T13:14:00Z" w:author="bioscience  ">
        <w:r>
          <w:rPr>
            <w:rtl w:val="0"/>
            <w:lang w:val="de-DE"/>
          </w:rPr>
          <w:delText>green</w:delText>
        </w:r>
      </w:del>
      <w:r>
        <w:rPr>
          <w:rtl w:val="0"/>
          <w:lang w:val="de-DE"/>
        </w:rPr>
        <w:t xml:space="preserve">) given initial growth in the Amazon catchment (dotted) and Europe (solid). </w:t>
      </w:r>
      <w:ins w:id="292" w:date="2016-09-12T13:14:00Z" w:author="bioscience  ">
        <w:r>
          <w:rPr>
            <w:rtl w:val="0"/>
            <w:lang w:val="de-DE"/>
          </w:rPr>
          <w:t>(c)</w:t>
        </w:r>
      </w:ins>
      <w:del w:id="293" w:date="2016-09-12T13:14:00Z" w:author="bioscience  ">
        <w:r>
          <w:rPr>
            <w:rtl w:val="0"/>
            <w:lang w:val="de-DE"/>
          </w:rPr>
          <w:delText>C.</w:delText>
        </w:r>
      </w:del>
      <w:r>
        <w:rPr>
          <w:rtl w:val="0"/>
          <w:lang w:val="de-DE"/>
        </w:rPr>
        <w:t xml:space="preserve"> Time to extinction v</w:t>
      </w:r>
      <w:ins w:id="294" w:date="2016-09-12T13:15:00Z" w:author="bioscience  ">
        <w:r>
          <w:rPr>
            <w:rtl w:val="0"/>
            <w:lang w:val="de-DE"/>
          </w:rPr>
          <w:t>ersus</w:t>
        </w:r>
      </w:ins>
      <w:del w:id="295" w:date="2016-09-12T13:15:00Z" w:author="bioscience  ">
        <w:r>
          <w:rPr>
            <w:rtl w:val="0"/>
            <w:lang w:val="de-DE"/>
          </w:rPr>
          <w:delText>s.</w:delText>
        </w:r>
      </w:del>
      <w:r>
        <w:rPr>
          <w:rtl w:val="0"/>
          <w:lang w:val="de-DE"/>
        </w:rPr>
        <w:t xml:space="preserve"> the human population size during initial growth of the creature population.</w:t>
      </w:r>
    </w:p>
    <w:p>
      <w:pPr>
        <w:pStyle w:val="Body"/>
      </w:pPr>
      <w:ins w:id="296" w:date="2016-09-14T11:20:18Z" w:author="Nathaniel Dominy">
        <w:r>
          <w:rPr>
            <w:rFonts w:ascii="Arial Unicode MS" w:cs="Arial Unicode MS" w:hAnsi="Arial Unicode MS" w:eastAsia="Arial Unicode MS"/>
            <w:b w:val="0"/>
            <w:bCs w:val="0"/>
            <w:i w:val="0"/>
            <w:iCs w:val="0"/>
          </w:rPr>
          <w:br w:type="page"/>
        </w:r>
      </w:ins>
    </w:p>
    <w:p>
      <w:pPr>
        <w:pStyle w:val="Body A"/>
        <w:spacing w:before="0" w:after="0" w:line="360" w:lineRule="auto"/>
        <w:rPr>
          <w:ins w:id="297" w:date="2016-09-14T11:20:18Z" w:author="Nathaniel Dominy"/>
          <w:b w:val="1"/>
          <w:bCs w:val="1"/>
          <w:color w:val="000000"/>
          <w:u w:color="000000"/>
        </w:rPr>
      </w:pPr>
      <w:ins w:id="298" w:date="2016-09-14T11:20:18Z" w:author="Nathaniel Dominy">
        <w:r>
          <w:rPr>
            <w:b w:val="1"/>
            <w:bCs w:val="1"/>
            <w:color w:val="000000"/>
            <w:u w:color="000000"/>
            <w:rtl w:val="0"/>
            <w:lang w:val="de-DE"/>
          </w:rPr>
          <w:t>Textbox - Mount Tambora and the year without summer</w:t>
        </w:r>
      </w:ins>
    </w:p>
    <w:p>
      <w:pPr>
        <w:pStyle w:val="Body"/>
        <w:spacing w:line="360" w:lineRule="auto"/>
        <w:rPr>
          <w:ins w:id="299" w:date="2016-09-14T11:20:18Z" w:author="Nathaniel Dominy"/>
          <w:shd w:val="clear" w:color="auto" w:fill="ffffff"/>
        </w:rPr>
      </w:pPr>
      <w:ins w:id="300" w:date="2016-09-14T11:20:18Z" w:author="Nathaniel Dominy">
        <w:r>
          <w:rPr>
            <w:rtl w:val="0"/>
            <w:lang w:val="en-US"/>
          </w:rPr>
          <w:t>Bicentennial tributes have renewed interest in the eruption of Mount Tambora in April 1815 and its pernicious after-effects, particularly the anomalous weather of 1816 (the "year without summer"). T</w:t>
        </w:r>
      </w:ins>
      <w:ins w:id="301" w:date="2016-09-14T11:20:18Z" w:author="Nathaniel Dominy">
        <w:r>
          <w:rPr>
            <w:shd w:val="clear" w:color="auto" w:fill="ffffff"/>
            <w:rtl w:val="0"/>
            <w:lang w:val="en-US"/>
          </w:rPr>
          <w:t xml:space="preserve">he paroxysmal eruption was cataclysmic, ejecting nearly 175 cubic km of volcanic debris, including 50 million tons of sulfur dioxide, which rose into the stratosphere, enveloped the earth, and oxidized to form small, light-reflecting sulfate particles. With the energy absorbed by the Earth reduced, cooler temperatures ensued. In the northeast United States, summer snowfalls and an unrelenting series of August frosts destroyed crops, caused famine, and gave rise to the colloquialism, </w:t>
        </w:r>
      </w:ins>
      <w:ins w:id="302" w:date="2016-09-14T11:20:18Z" w:author="Nathaniel Dominy">
        <w:r>
          <w:rPr>
            <w:shd w:val="clear" w:color="auto" w:fill="ffffff"/>
            <w:rtl w:val="0"/>
            <w:lang w:val="de-DE"/>
          </w:rPr>
          <w:t>“</w:t>
        </w:r>
      </w:ins>
      <w:ins w:id="303" w:date="2016-09-14T11:20:18Z" w:author="Nathaniel Dominy">
        <w:r>
          <w:rPr>
            <w:shd w:val="clear" w:color="auto" w:fill="ffffff"/>
            <w:rtl w:val="0"/>
            <w:lang w:val="en-US"/>
          </w:rPr>
          <w:t>eighteen-hundred-and-froze-to-death.</w:t>
        </w:r>
      </w:ins>
      <w:ins w:id="304" w:date="2016-09-14T11:20:18Z" w:author="Nathaniel Dominy">
        <w:r>
          <w:rPr>
            <w:shd w:val="clear" w:color="auto" w:fill="ffffff"/>
            <w:rtl w:val="0"/>
          </w:rPr>
          <w:t xml:space="preserve">” </w:t>
        </w:r>
      </w:ins>
    </w:p>
    <w:p>
      <w:pPr>
        <w:pStyle w:val="Body"/>
        <w:spacing w:line="360" w:lineRule="auto"/>
        <w:rPr>
          <w:ins w:id="305" w:date="2016-09-14T11:20:18Z" w:author="Nathaniel Dominy"/>
          <w:shd w:val="clear" w:color="auto" w:fill="ffffff"/>
        </w:rPr>
      </w:pPr>
    </w:p>
    <w:p>
      <w:pPr>
        <w:pStyle w:val="Body"/>
        <w:spacing w:line="360" w:lineRule="auto"/>
        <w:rPr>
          <w:ins w:id="306" w:date="2016-09-14T11:20:18Z" w:author="Nathaniel Dominy"/>
        </w:rPr>
      </w:pPr>
      <w:ins w:id="307" w:date="2016-09-14T11:20:18Z" w:author="Nathaniel Dominy">
        <w:r>
          <w:rPr>
            <w:shd w:val="clear" w:color="auto" w:fill="ffffff"/>
            <w:rtl w:val="0"/>
            <w:lang w:val="en-US"/>
          </w:rPr>
          <w:t xml:space="preserve">Darker skies contributed to the gloom of 1816, conditions that Lord Byron described, beautifully, as despairing light of mad disquietude. These words appear in one of his most celebrated poems, titled, fittingly, "Darkness." The dire mood of 1816 is familiar to </w:t>
        </w:r>
      </w:ins>
      <w:ins w:id="308" w:date="2016-09-14T11:20:18Z" w:author="Nathaniel Dominy">
        <w:r>
          <w:rPr>
            <w:rtl w:val="0"/>
            <w:lang w:val="en-US"/>
          </w:rPr>
          <w:t xml:space="preserve">students of Victorian literature for its </w:t>
        </w:r>
      </w:ins>
      <w:ins w:id="309" w:date="2016-09-14T11:20:18Z" w:author="Nathaniel Dominy">
        <w:r>
          <w:rPr>
            <w:shd w:val="clear" w:color="auto" w:fill="ffffff"/>
            <w:rtl w:val="0"/>
            <w:lang w:val="en-US"/>
          </w:rPr>
          <w:t xml:space="preserve">influence on the work of many writers, including </w:t>
        </w:r>
      </w:ins>
      <w:ins w:id="310" w:date="2016-09-14T11:20:18Z" w:author="Nathaniel Dominy">
        <w:r>
          <w:rPr>
            <w:rtl w:val="0"/>
            <w:lang w:val="en-US"/>
          </w:rPr>
          <w:t>Byron and Percy Bysshe Shelley, who were then visiting Lake Geneva with a literary coterie that included Mary Shelley, Mary</w:t>
        </w:r>
      </w:ins>
      <w:ins w:id="311" w:date="2016-09-14T11:20:18Z" w:author="Nathaniel Dominy">
        <w:r>
          <w:rPr>
            <w:rtl w:val="0"/>
          </w:rPr>
          <w:t>’</w:t>
        </w:r>
      </w:ins>
      <w:ins w:id="312" w:date="2016-09-14T11:20:18Z" w:author="Nathaniel Dominy">
        <w:r>
          <w:rPr>
            <w:rtl w:val="0"/>
            <w:lang w:val="en-US"/>
          </w:rPr>
          <w:t xml:space="preserve">s stepsister Claire Clairmont, and the physician John Polidori. Inclement conditions drove the party indoors; it was, in Mary's words, "a wet, ungenial summer [of] incessant rain." Fireside gatherings in the Villa Diodati (pictured) led to the reading aloud of ghost stories and Byron's challenge to each person to write their own ghostly tale. For Mary Shelley, the proposition caused a "waking dream" (probably June 16th, 1816) that eventually gave rise to </w:t>
        </w:r>
      </w:ins>
      <w:ins w:id="313" w:date="2016-09-14T11:20:18Z" w:author="Nathaniel Dominy">
        <w:r>
          <w:rPr>
            <w:i w:val="1"/>
            <w:iCs w:val="1"/>
            <w:rtl w:val="0"/>
            <w:lang w:val="de-DE"/>
          </w:rPr>
          <w:t>Frankenstein</w:t>
        </w:r>
      </w:ins>
      <w:ins w:id="314" w:date="2016-09-14T11:20:18Z" w:author="Nathaniel Dominy">
        <w:r>
          <w:rPr>
            <w:rtl w:val="0"/>
            <w:lang w:val="en-US"/>
          </w:rPr>
          <w:t>, published in 1818, whereas J</w:t>
        </w:r>
      </w:ins>
      <w:ins w:id="315" w:date="2016-09-14T11:20:18Z" w:author="Nathaniel Dominy">
        <w:r>
          <w:rPr>
            <w:shd w:val="clear" w:color="auto" w:fill="ffffff"/>
            <w:rtl w:val="0"/>
            <w:lang w:val="en-US"/>
          </w:rPr>
          <w:t xml:space="preserve">ohn Polidori was inspired to write </w:t>
        </w:r>
      </w:ins>
      <w:ins w:id="316" w:date="2016-09-14T11:20:18Z" w:author="Nathaniel Dominy">
        <w:r>
          <w:rPr>
            <w:i w:val="1"/>
            <w:iCs w:val="1"/>
            <w:shd w:val="clear" w:color="auto" w:fill="ffffff"/>
            <w:rtl w:val="0"/>
            <w:lang w:val="en-US"/>
          </w:rPr>
          <w:t>The Vampyre</w:t>
        </w:r>
      </w:ins>
      <w:ins w:id="317" w:date="2016-09-14T11:20:18Z" w:author="Nathaniel Dominy">
        <w:r>
          <w:rPr>
            <w:shd w:val="clear" w:color="auto" w:fill="ffffff"/>
            <w:rtl w:val="0"/>
            <w:lang w:val="en-US"/>
          </w:rPr>
          <w:t>, published in 1819. The characters and gothic tone of these works have had a large</w:t>
        </w:r>
      </w:ins>
      <w:ins w:id="318" w:date="2016-09-14T11:20:18Z" w:author="Nathaniel Dominy">
        <w:r>
          <w:rPr>
            <w:color w:val="333333"/>
            <w:u w:color="333333"/>
            <w:shd w:val="clear" w:color="auto" w:fill="ffffff"/>
            <w:rtl w:val="0"/>
            <w:lang w:val="en-US"/>
          </w:rPr>
          <w:t xml:space="preserve"> influence on popular culture, a volcanic byproduct that continues two centuries on. </w:t>
        </w:r>
      </w:ins>
    </w:p>
    <w:p>
      <w:pPr>
        <w:pStyle w:val="Body"/>
      </w:pPr>
      <w:ins w:id="319" w:date="2016-09-14T11:20:18Z" w:author="Nathaniel Dominy">
        <w:r>
          <w:rPr>
            <w:rFonts w:ascii="Arial Unicode MS" w:cs="Arial Unicode MS" w:hAnsi="Arial Unicode MS" w:eastAsia="Arial Unicode MS"/>
            <w:b w:val="0"/>
            <w:bCs w:val="0"/>
            <w:i w:val="0"/>
            <w:iCs w:val="0"/>
          </w:rPr>
          <w:br w:type="page"/>
        </w:r>
      </w:ins>
    </w:p>
    <w:p>
      <w:pPr>
        <w:pStyle w:val="Body"/>
        <w:rPr>
          <w:ins w:id="320" w:date="2016-09-14T11:20:18Z" w:author="Nathaniel Dominy"/>
          <w:b w:val="1"/>
          <w:bCs w:val="1"/>
        </w:rPr>
      </w:pPr>
      <w:ins w:id="321" w:date="2016-09-14T11:20:18Z" w:author="Nathaniel Dominy">
        <w:r>
          <w:rPr>
            <w:b w:val="1"/>
            <w:bCs w:val="1"/>
            <w:rtl w:val="0"/>
            <w:lang w:val="en-US"/>
          </w:rPr>
          <w:t>Further reading</w:t>
        </w:r>
      </w:ins>
    </w:p>
    <w:p>
      <w:pPr>
        <w:pStyle w:val="Body"/>
        <w:widowControl w:val="0"/>
        <w:rPr>
          <w:ins w:id="322" w:date="2016-09-14T11:20:18Z" w:author="Nathaniel Dominy"/>
        </w:rPr>
      </w:pPr>
    </w:p>
    <w:p>
      <w:pPr>
        <w:pStyle w:val="Body"/>
        <w:widowControl w:val="0"/>
        <w:rPr>
          <w:ins w:id="323" w:date="2016-09-14T11:20:18Z" w:author="Nathaniel Dominy"/>
        </w:rPr>
      </w:pPr>
      <w:ins w:id="324" w:date="2016-09-14T11:20:18Z" w:author="Nathaniel Dominy">
        <w:r>
          <w:rPr>
            <w:rtl w:val="0"/>
            <w:lang w:val="en-US"/>
          </w:rPr>
          <w:t>Aldiss BW. 1986. Trillion Year Spree: The History of Science Fiction. Victor Gollancz.</w:t>
        </w:r>
      </w:ins>
    </w:p>
    <w:p>
      <w:pPr>
        <w:pStyle w:val="Body"/>
        <w:widowControl w:val="0"/>
        <w:rPr>
          <w:ins w:id="325" w:date="2016-09-14T11:20:18Z" w:author="Nathaniel Dominy"/>
        </w:rPr>
      </w:pPr>
    </w:p>
    <w:p>
      <w:pPr>
        <w:pStyle w:val="Body"/>
        <w:widowControl w:val="0"/>
        <w:rPr>
          <w:ins w:id="326" w:date="2016-09-14T11:20:18Z" w:author="Nathaniel Dominy"/>
        </w:rPr>
      </w:pPr>
      <w:ins w:id="327" w:date="2016-09-14T11:20:18Z" w:author="Nathaniel Dominy">
        <w:r>
          <w:rPr>
            <w:rtl w:val="0"/>
            <w:lang w:val="en-US"/>
          </w:rPr>
          <w:t>D'Arcy Wood G. 2014. Tambora: The Eruption that Changed the World. Princeton University Press.</w:t>
        </w:r>
      </w:ins>
    </w:p>
    <w:p>
      <w:pPr>
        <w:pStyle w:val="Body"/>
        <w:widowControl w:val="0"/>
        <w:rPr>
          <w:ins w:id="328" w:date="2016-09-14T11:20:18Z" w:author="Nathaniel Dominy"/>
        </w:rPr>
      </w:pPr>
    </w:p>
    <w:p>
      <w:pPr>
        <w:pStyle w:val="Body"/>
        <w:widowControl w:val="0"/>
        <w:rPr>
          <w:ins w:id="329" w:date="2016-09-14T11:20:18Z" w:author="Nathaniel Dominy"/>
        </w:rPr>
      </w:pPr>
      <w:ins w:id="330" w:date="2016-09-14T11:20:18Z" w:author="Nathaniel Dominy">
        <w:r>
          <w:rPr>
            <w:rtl w:val="0"/>
            <w:lang w:val="en-US"/>
          </w:rPr>
          <w:t>Hardin G. 1960. The competitive exclusion principle. Science 131: 1292-1297. doi:10.1126/science.131.3409.1292</w:t>
        </w:r>
      </w:ins>
    </w:p>
    <w:p>
      <w:pPr>
        <w:pStyle w:val="Body"/>
        <w:widowControl w:val="0"/>
        <w:rPr>
          <w:ins w:id="331" w:date="2016-09-14T11:20:18Z" w:author="Nathaniel Dominy"/>
        </w:rPr>
      </w:pPr>
    </w:p>
    <w:p>
      <w:pPr>
        <w:pStyle w:val="Body"/>
        <w:widowControl w:val="0"/>
        <w:rPr>
          <w:ins w:id="332" w:date="2016-09-14T11:20:18Z" w:author="Nathaniel Dominy"/>
        </w:rPr>
      </w:pPr>
      <w:ins w:id="333" w:date="2016-09-14T11:20:18Z" w:author="Nathaniel Dominy">
        <w:r>
          <w:rPr>
            <w:rtl w:val="0"/>
            <w:lang w:val="en-US"/>
          </w:rPr>
          <w:t xml:space="preserve">Holmes R. 2016. The science that fed </w:t>
        </w:r>
      </w:ins>
      <w:ins w:id="334" w:date="2016-09-14T11:20:18Z" w:author="Nathaniel Dominy">
        <w:r>
          <w:rPr>
            <w:i w:val="1"/>
            <w:iCs w:val="1"/>
            <w:rtl w:val="0"/>
            <w:lang w:val="de-DE"/>
          </w:rPr>
          <w:t>Frankenstein</w:t>
        </w:r>
      </w:ins>
      <w:ins w:id="335" w:date="2016-09-14T11:20:18Z" w:author="Nathaniel Dominy">
        <w:r>
          <w:rPr>
            <w:rtl w:val="0"/>
          </w:rPr>
          <w:t>. Nature 535: 490-492. doi:10.1038/535490a</w:t>
        </w:r>
      </w:ins>
    </w:p>
    <w:p>
      <w:pPr>
        <w:pStyle w:val="Body"/>
        <w:widowControl w:val="0"/>
        <w:rPr>
          <w:ins w:id="336" w:date="2016-09-14T11:20:18Z" w:author="Nathaniel Dominy"/>
        </w:rPr>
      </w:pPr>
    </w:p>
    <w:p>
      <w:pPr>
        <w:pStyle w:val="Body"/>
        <w:widowControl w:val="0"/>
        <w:rPr>
          <w:ins w:id="337" w:date="2016-09-14T11:20:18Z" w:author="Nathaniel Dominy"/>
        </w:rPr>
      </w:pPr>
      <w:ins w:id="338" w:date="2016-09-14T11:20:18Z" w:author="Nathaniel Dominy">
        <w:r>
          <w:rPr>
            <w:rtl w:val="0"/>
            <w:lang w:val="en-US"/>
          </w:rPr>
          <w:t>Luterbacher J, Pfister C. 2015. The year without a summer. Nature Geoscience 8: 246-248. doi:10.1038/ngeo2404</w:t>
        </w:r>
      </w:ins>
    </w:p>
    <w:p>
      <w:pPr>
        <w:pStyle w:val="Body"/>
        <w:widowControl w:val="0"/>
        <w:rPr>
          <w:ins w:id="339" w:date="2016-09-14T11:20:18Z" w:author="Nathaniel Dominy"/>
        </w:rPr>
      </w:pPr>
    </w:p>
    <w:p>
      <w:pPr>
        <w:pStyle w:val="Body"/>
        <w:widowControl w:val="0"/>
        <w:rPr>
          <w:ins w:id="340" w:date="2016-09-14T11:20:18Z" w:author="Nathaniel Dominy"/>
        </w:rPr>
      </w:pPr>
      <w:ins w:id="341" w:date="2016-09-14T11:20:18Z" w:author="Nathaniel Dominy">
        <w:r>
          <w:rPr>
            <w:rtl w:val="0"/>
            <w:lang w:val="en-US"/>
          </w:rPr>
          <w:t xml:space="preserve">Olson DW, Olson MS, Doescher RL, Pope AG, Schnarr KD. 2011. The moon and the origin of </w:t>
        </w:r>
      </w:ins>
      <w:ins w:id="342" w:date="2016-09-14T11:20:18Z" w:author="Nathaniel Dominy">
        <w:r>
          <w:rPr>
            <w:i w:val="1"/>
            <w:iCs w:val="1"/>
            <w:rtl w:val="0"/>
            <w:lang w:val="de-DE"/>
          </w:rPr>
          <w:t>Frankenstein</w:t>
        </w:r>
      </w:ins>
      <w:ins w:id="343" w:date="2016-09-14T11:20:18Z" w:author="Nathaniel Dominy">
        <w:r>
          <w:rPr>
            <w:rtl w:val="0"/>
            <w:lang w:val="en-US"/>
          </w:rPr>
          <w:t xml:space="preserve">. Sky and Telescope 122: 69-74. </w:t>
        </w:r>
      </w:ins>
    </w:p>
    <w:p>
      <w:pPr>
        <w:pStyle w:val="Body"/>
        <w:widowControl w:val="0"/>
        <w:rPr>
          <w:ins w:id="344" w:date="2016-09-14T11:20:18Z" w:author="Nathaniel Dominy"/>
        </w:rPr>
      </w:pPr>
    </w:p>
    <w:p>
      <w:pPr>
        <w:pStyle w:val="Body"/>
        <w:widowControl w:val="0"/>
        <w:rPr>
          <w:ins w:id="345" w:date="2016-09-14T11:20:18Z" w:author="Nathaniel Dominy"/>
        </w:rPr>
      </w:pPr>
      <w:ins w:id="346" w:date="2016-09-14T11:20:18Z" w:author="Nathaniel Dominy">
        <w:r>
          <w:rPr>
            <w:rtl w:val="0"/>
            <w:lang w:val="en-US"/>
          </w:rPr>
          <w:t>Oppenheimer C. 2003. Climatic, environmental and human consequences of the largest known historic eruption: Tambora volcano (Indonesia) 1815. Progress in Physical Geography 27: 230-259. doi:10.1191/0309133303pp379ra</w:t>
        </w:r>
      </w:ins>
    </w:p>
    <w:p>
      <w:pPr>
        <w:pStyle w:val="Body"/>
        <w:widowControl w:val="0"/>
        <w:rPr>
          <w:ins w:id="347" w:date="2016-09-14T11:20:18Z" w:author="Nathaniel Dominy"/>
        </w:rPr>
      </w:pPr>
    </w:p>
    <w:p>
      <w:pPr>
        <w:pStyle w:val="Body"/>
        <w:widowControl w:val="0"/>
        <w:rPr>
          <w:ins w:id="348" w:date="2016-09-14T11:20:18Z" w:author="Nathaniel Dominy"/>
        </w:rPr>
      </w:pPr>
      <w:ins w:id="349" w:date="2016-09-14T11:20:18Z" w:author="Nathaniel Dominy">
        <w:r>
          <w:rPr>
            <w:rtl w:val="0"/>
            <w:lang w:val="en-US"/>
          </w:rPr>
          <w:t>Post JD. 1977. The Last Great Subsistence Crisis in the Western World. Johns Hopkins University Press.</w:t>
        </w:r>
      </w:ins>
    </w:p>
    <w:p>
      <w:pPr>
        <w:pStyle w:val="Body"/>
        <w:widowControl w:val="0"/>
        <w:rPr>
          <w:ins w:id="350" w:date="2016-09-14T11:20:18Z" w:author="Nathaniel Dominy"/>
        </w:rPr>
      </w:pPr>
    </w:p>
    <w:p>
      <w:pPr>
        <w:pStyle w:val="Body"/>
        <w:widowControl w:val="0"/>
        <w:rPr>
          <w:ins w:id="351" w:date="2016-09-14T09:00:00Z" w:author="Nathaniel Dominy"/>
        </w:rPr>
      </w:pPr>
      <w:ins w:id="352" w:date="2016-09-14T11:20:18Z" w:author="Nathaniel Dominy">
        <w:r>
          <w:rPr>
            <w:rtl w:val="0"/>
            <w:lang w:val="en-US"/>
          </w:rPr>
          <w:t xml:space="preserve">Shelley MW. 1818. Frankenstein; or, The Modern Prometheus. Lackington, Hughes, Harding, Mavor, &amp; Jones. </w:t>
        </w:r>
      </w:ins>
      <w:ins w:id="353" w:date="2016-09-14T09:00:00Z" w:author="Nathaniel Dominy">
        <w:r>
          <w:rPr/>
          <w:fldChar w:fldCharType="begin" w:fldLock="0"/>
        </w:r>
      </w:ins>
      <w:ins w:id="354" w:date="2016-09-14T09:00:00Z" w:author="Nathaniel Dominy">
        <w:r>
          <w:rPr/>
          <w:instrText xml:space="preserve"> HYPERLINK "http://www.gutenberg.org/ebooks/41445"</w:instrText>
        </w:r>
      </w:ins>
      <w:ins w:id="355" w:date="2016-09-14T09:00:00Z" w:author="Nathaniel Dominy">
        <w:r>
          <w:rPr/>
          <w:fldChar w:fldCharType="separate" w:fldLock="0"/>
        </w:r>
      </w:ins>
      <w:ins w:id="356" w:date="2016-09-14T09:00:00Z" w:author="Nathaniel Dominy">
        <w:r>
          <w:rPr>
            <w:rtl w:val="0"/>
            <w:lang w:val="de-DE"/>
          </w:rPr>
          <w:t>http://www.gutenberg.org/ebooks/41445</w:t>
        </w:r>
      </w:ins>
      <w:ins w:id="357" w:date="2016-09-14T09:00:00Z" w:author="Nathaniel Dominy">
        <w:r>
          <w:rPr/>
          <w:fldChar w:fldCharType="end" w:fldLock="0"/>
        </w:r>
      </w:ins>
    </w:p>
    <w:p>
      <w:pPr>
        <w:pStyle w:val="Body"/>
        <w:widowControl w:val="0"/>
        <w:rPr>
          <w:ins w:id="358" w:date="2016-09-14T09:00:00Z" w:author="Nathaniel Dominy"/>
        </w:rPr>
      </w:pPr>
    </w:p>
    <w:p>
      <w:pPr>
        <w:pStyle w:val="Body"/>
        <w:widowControl w:val="0"/>
        <w:rPr>
          <w:ins w:id="359" w:date="2016-09-14T09:00:00Z" w:author="Nathaniel Dominy"/>
        </w:rPr>
      </w:pPr>
      <w:ins w:id="360" w:date="2016-09-14T09:00:00Z" w:author="Nathaniel Dominy">
        <w:r>
          <w:rPr>
            <w:rtl w:val="0"/>
            <w:lang w:val="en-US"/>
          </w:rPr>
          <w:t>Stableford B. 1995. Frankenstein and the origins of science fiction. Pages 46-57 in Seed D, ed. Anticipations: Essays on Early Science Fiction and its Precursors. Syracuse University Press.</w:t>
        </w:r>
      </w:ins>
    </w:p>
    <w:sectPr>
      <w:headerReference w:type="default" r:id="rId5"/>
      <w:footerReference w:type="default" r:id="rId6"/>
      <w:pgSz w:w="12240" w:h="14240" w:orient="portrait"/>
      <w:pgMar w:top="1440" w:right="1440" w:bottom="1440" w:left="1440" w:header="720" w:footer="720"/>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w:comment w:id="68" w:author="bioscience  " w:date="2016-09-12T18:32:00Z">
    <w:p>
      <w:pPr>
        <w:pStyle w:val="Default"/>
        <w:bidi w:val="0"/>
      </w:pPr>
    </w:p>
    <w:p>
      <w:pPr>
        <w:pStyle w:val="Default"/>
        <w:bidi w:val="0"/>
      </w:pPr>
      <w:r>
        <w:rPr>
          <w:rtl w:val="0"/>
        </w:rPr>
        <w:t>Correct?</w:t>
      </w:r>
    </w:p>
  </w:comment>
  <w:comment w:id="0" w:author="bioscience  " w:date="2016-09-12T18:32:00Z">
    <w:p>
      <w:pPr>
        <w:pStyle w:val="Default"/>
        <w:bidi w:val="0"/>
      </w:pPr>
    </w:p>
    <w:p>
      <w:pPr>
        <w:pStyle w:val="Default"/>
        <w:bidi w:val="0"/>
      </w:pPr>
      <w:r>
        <w:rPr>
          <w:rtl w:val="0"/>
        </w:rPr>
        <w:t>If you have an idea of where it might go, please add in reference to the supplemental materials somewhere in this version.</w:t>
      </w:r>
    </w:p>
  </w:comment>
  <w:comment w:id="184" w:author="bioscience  " w:date="2016-09-12T18:32:00Z">
    <w:p>
      <w:pPr>
        <w:pStyle w:val="Default"/>
        <w:bidi w:val="0"/>
      </w:pPr>
    </w:p>
    <w:p>
      <w:pPr>
        <w:pStyle w:val="Default"/>
        <w:bidi w:val="0"/>
      </w:pPr>
      <w:r>
        <w:rPr>
          <w:rtl w:val="0"/>
        </w:rPr>
        <w:t>Okay? (The hope is to accommodate colorblind readers.)</w:t>
      </w:r>
    </w:p>
  </w:comment>
  <w:comment w:id="72" w:author="bioscience  " w:date="2016-09-12T18:32:00Z">
    <w:p/>
    <w:p>
      <w:r>
        <w:rPr>
          <w:rFonts w:ascii="Helvetica" w:cs="Arial Unicode MS" w:hAnsi="Helvetica" w:eastAsia="Arial Unicode MS"/>
          <w:rtl w:val="0"/>
        </w:rPr>
        <w:t>If it</w:t>
      </w:r>
      <w:r>
        <w:rPr>
          <w:rFonts w:ascii="Helvetica" w:cs="Arial Unicode MS" w:hAnsi="Helvetica" w:eastAsia="Arial Unicode MS" w:hint="default"/>
          <w:rtl w:val="0"/>
        </w:rPr>
        <w:t>’</w:t>
      </w:r>
      <w:r>
        <w:rPr>
          <w:rFonts w:ascii="Helvetica" w:cs="Arial Unicode MS" w:hAnsi="Helvetica" w:eastAsia="Arial Unicode MS"/>
          <w:rtl w:val="0"/>
        </w:rPr>
        <w:t>s possible, could you format this as text? If not, our typesetters can be set to the task.</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Times">
    <w:charset w:val="00"/>
    <w:family w:val="roman"/>
    <w:pitch w:val="default"/>
  </w:font>
  <w:font w:name="ITCFranklinGothicSt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de-D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Normal (Web)">
    <w:name w:val="Normal (Web)"/>
    <w:next w:val="Normal (We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w:cs="Arial Unicode MS" w:hAnsi="Time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0">
    <w:name w:val="Hyperlink.0"/>
    <w:basedOn w:val="Hyperlink"/>
    <w:next w:val="Hyperlink.0"/>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comments" Target="comments.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